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39E" w:rsidRDefault="00394F1A" w:rsidP="00D2539E">
      <w:pPr>
        <w:pBdr>
          <w:bottom w:val="single" w:sz="4" w:space="0" w:color="auto"/>
        </w:pBdr>
        <w:jc w:val="center"/>
        <w:rPr>
          <w:rFonts w:cstheme="minorHAnsi"/>
          <w:sz w:val="48"/>
          <w:szCs w:val="48"/>
          <w:lang w:val="en-US"/>
        </w:rPr>
      </w:pPr>
      <w:r w:rsidRPr="00394F1A">
        <w:rPr>
          <w:rFonts w:cstheme="minorHAnsi"/>
          <w:sz w:val="48"/>
          <w:szCs w:val="48"/>
          <w:lang w:val="en-US"/>
        </w:rPr>
        <w:t>Software Testing Assignment</w:t>
      </w:r>
    </w:p>
    <w:p w:rsidR="00D2539E" w:rsidRDefault="00D2539E" w:rsidP="00D2539E">
      <w:pPr>
        <w:rPr>
          <w:ins w:id="0" w:author="Dell" w:date="2023-08-08T18:38:00Z"/>
          <w:rFonts w:cstheme="minorHAnsi"/>
          <w:color w:val="70AD47" w:themeColor="accent6"/>
          <w:sz w:val="36"/>
          <w:szCs w:val="36"/>
          <w:lang w:val="en-US"/>
        </w:rPr>
      </w:pPr>
      <w:r w:rsidRPr="00D2539E">
        <w:rPr>
          <w:rFonts w:cstheme="minorHAnsi"/>
          <w:color w:val="70AD47" w:themeColor="accent6"/>
          <w:sz w:val="36"/>
          <w:szCs w:val="36"/>
          <w:lang w:val="en-US"/>
        </w:rPr>
        <w:t>Module-1(Fundamental)</w:t>
      </w:r>
    </w:p>
    <w:p w:rsidR="00044FF4" w:rsidRPr="00B761AA" w:rsidRDefault="00044FF4" w:rsidP="00B761AA">
      <w:pPr>
        <w:rPr>
          <w:rPrChange w:id="1" w:author="Dell" w:date="2023-08-08T19:14:00Z">
            <w:rPr>
              <w:lang w:val="en-US"/>
            </w:rPr>
          </w:rPrChange>
        </w:rPr>
      </w:pPr>
    </w:p>
    <w:p w:rsidR="003F2EF7" w:rsidRDefault="00D2539E" w:rsidP="003F2EF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What is SDLC?</w:t>
      </w:r>
    </w:p>
    <w:p w:rsidR="003F2EF7" w:rsidRDefault="00D2539E" w:rsidP="003F2EF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3F2EF7">
        <w:rPr>
          <w:rFonts w:cstheme="minorHAnsi"/>
          <w:sz w:val="28"/>
          <w:szCs w:val="28"/>
          <w:lang w:val="en-US"/>
        </w:rPr>
        <w:t xml:space="preserve">SDLC is a structure imposed of a development of a software product that </w:t>
      </w:r>
      <w:r w:rsidR="003F2EF7">
        <w:rPr>
          <w:rFonts w:cstheme="minorHAnsi"/>
          <w:sz w:val="28"/>
          <w:szCs w:val="28"/>
          <w:lang w:val="en-US"/>
        </w:rPr>
        <w:t>defines the process for planning, implementation, design, deployment and ongoing maintenance and support.</w:t>
      </w:r>
    </w:p>
    <w:p w:rsidR="007601E0" w:rsidRDefault="007601E0" w:rsidP="007601E0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3F2EF7" w:rsidRDefault="003F2EF7" w:rsidP="003F2EF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What is software testing?</w:t>
      </w:r>
    </w:p>
    <w:p w:rsidR="00182D2C" w:rsidRDefault="00182D2C" w:rsidP="00182D2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Software testing is the process to identify the correctness, completeness and quality of developed</w:t>
      </w:r>
      <w:ins w:id="2" w:author="Dell" w:date="2023-08-08T18:39:00Z">
        <w:r w:rsidR="00044FF4">
          <w:rPr>
            <w:rFonts w:cstheme="minorHAnsi"/>
            <w:sz w:val="28"/>
            <w:szCs w:val="28"/>
            <w:lang w:val="en-US"/>
          </w:rPr>
          <w:t xml:space="preserve"> software</w:t>
        </w:r>
      </w:ins>
      <w:r>
        <w:rPr>
          <w:rFonts w:cstheme="minorHAnsi"/>
          <w:sz w:val="28"/>
          <w:szCs w:val="28"/>
          <w:lang w:val="en-US"/>
        </w:rPr>
        <w:t xml:space="preserve"> prod</w:t>
      </w:r>
      <w:r w:rsidRPr="00182D2C">
        <w:rPr>
          <w:rFonts w:cstheme="minorHAnsi"/>
          <w:sz w:val="28"/>
          <w:szCs w:val="28"/>
          <w:lang w:val="en-US"/>
        </w:rPr>
        <w:t>uct.</w:t>
      </w:r>
    </w:p>
    <w:p w:rsidR="007601E0" w:rsidRPr="00182D2C" w:rsidRDefault="007601E0" w:rsidP="007601E0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C061F5" w:rsidRDefault="00182D2C" w:rsidP="00C061F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What is agile methodology?</w:t>
      </w:r>
    </w:p>
    <w:p w:rsidR="00877C24" w:rsidRDefault="00877C24" w:rsidP="00C061F5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C061F5">
        <w:rPr>
          <w:rFonts w:cstheme="minorHAnsi"/>
          <w:sz w:val="28"/>
          <w:szCs w:val="28"/>
          <w:lang w:val="en-US"/>
        </w:rPr>
        <w:t xml:space="preserve">Agile SDLC model is a combination of iterative and incremental process model with focus on </w:t>
      </w:r>
      <w:r w:rsidR="00C061F5" w:rsidRPr="00C061F5">
        <w:rPr>
          <w:rFonts w:cstheme="minorHAnsi"/>
          <w:sz w:val="28"/>
          <w:szCs w:val="28"/>
          <w:lang w:val="en-US"/>
        </w:rPr>
        <w:t>process adaptability and customer satisfaction by rapid delivery of working software product.</w:t>
      </w:r>
    </w:p>
    <w:p w:rsidR="00C061F5" w:rsidRDefault="00C061F5" w:rsidP="00C061F5">
      <w:pPr>
        <w:rPr>
          <w:rFonts w:cstheme="minorHAnsi"/>
          <w:sz w:val="28"/>
          <w:szCs w:val="28"/>
          <w:lang w:val="en-US"/>
        </w:rPr>
      </w:pPr>
    </w:p>
    <w:p w:rsidR="00C061F5" w:rsidRPr="005D6D7D" w:rsidRDefault="002247C9" w:rsidP="005D6D7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5D6D7D">
        <w:rPr>
          <w:rFonts w:cstheme="minorHAnsi"/>
          <w:sz w:val="28"/>
          <w:szCs w:val="28"/>
          <w:lang w:val="en-US"/>
        </w:rPr>
        <w:t>Explain phases of the waterfall model?</w:t>
      </w:r>
    </w:p>
    <w:p w:rsidR="00985162" w:rsidRPr="00781AB7" w:rsidDel="008D4098" w:rsidRDefault="006F05DB" w:rsidP="00985162">
      <w:pPr>
        <w:pStyle w:val="ListParagraph"/>
        <w:numPr>
          <w:ilvl w:val="0"/>
          <w:numId w:val="6"/>
        </w:numPr>
        <w:rPr>
          <w:del w:id="3" w:author="Dell" w:date="2023-08-07T16:07:00Z"/>
          <w:rFonts w:cstheme="minorHAnsi"/>
          <w:sz w:val="28"/>
          <w:szCs w:val="28"/>
          <w:lang w:val="en-US"/>
        </w:rPr>
      </w:pPr>
      <w:del w:id="4" w:author="Dell" w:date="2023-08-07T16:13:00Z">
        <w:r w:rsidRPr="00985162" w:rsidDel="008D4098">
          <w:rPr>
            <w:rFonts w:cstheme="minorHAnsi"/>
            <w:sz w:val="28"/>
            <w:szCs w:val="28"/>
            <w:lang w:val="en-US"/>
          </w:rPr>
          <w:delText>Requirment</w:delText>
        </w:r>
      </w:del>
      <w:ins w:id="5" w:author="Dell" w:date="2023-08-07T16:13:00Z">
        <w:r w:rsidR="008D4098" w:rsidRPr="00985162">
          <w:rPr>
            <w:rFonts w:cstheme="minorHAnsi"/>
            <w:sz w:val="28"/>
            <w:szCs w:val="28"/>
            <w:lang w:val="en-US"/>
          </w:rPr>
          <w:t>Requirement</w:t>
        </w:r>
      </w:ins>
      <w:r w:rsidRPr="00985162">
        <w:rPr>
          <w:rFonts w:cstheme="minorHAnsi"/>
          <w:sz w:val="28"/>
          <w:szCs w:val="28"/>
          <w:lang w:val="en-US"/>
        </w:rPr>
        <w:t xml:space="preserve"> analysis</w:t>
      </w:r>
      <w:ins w:id="6" w:author="Dell" w:date="2023-08-07T16:08:00Z">
        <w:r w:rsidR="008D4098">
          <w:rPr>
            <w:rFonts w:cstheme="minorHAnsi"/>
            <w:sz w:val="28"/>
            <w:szCs w:val="28"/>
            <w:lang w:val="en-US"/>
          </w:rPr>
          <w:t>,</w:t>
        </w:r>
      </w:ins>
      <w:r w:rsidR="003D6F8F">
        <w:rPr>
          <w:rFonts w:cstheme="minorHAnsi"/>
          <w:sz w:val="28"/>
          <w:szCs w:val="28"/>
          <w:lang w:val="en-US"/>
        </w:rPr>
        <w:t xml:space="preserve"> </w:t>
      </w:r>
      <w:ins w:id="7" w:author="Dell" w:date="2023-08-07T16:07:00Z">
        <w:r w:rsidR="008D4098" w:rsidRPr="00781AB7">
          <w:rPr>
            <w:rFonts w:cstheme="minorHAnsi"/>
            <w:sz w:val="28"/>
            <w:szCs w:val="28"/>
            <w:lang w:val="en-US"/>
          </w:rPr>
          <w:t>Design</w:t>
        </w:r>
      </w:ins>
      <w:ins w:id="8" w:author="Dell" w:date="2023-08-07T16:08:00Z">
        <w:r w:rsidR="008D4098">
          <w:rPr>
            <w:rFonts w:cstheme="minorHAnsi"/>
            <w:sz w:val="28"/>
            <w:szCs w:val="28"/>
            <w:lang w:val="en-US"/>
          </w:rPr>
          <w:t>,</w:t>
        </w:r>
      </w:ins>
      <w:ins w:id="9" w:author="Dell" w:date="2023-08-07T16:07:00Z">
        <w:r w:rsidR="008D4098" w:rsidRPr="00781AB7">
          <w:rPr>
            <w:rFonts w:cstheme="minorHAnsi"/>
            <w:sz w:val="28"/>
            <w:szCs w:val="28"/>
            <w:lang w:val="en-US"/>
          </w:rPr>
          <w:t xml:space="preserve"> </w:t>
        </w:r>
      </w:ins>
    </w:p>
    <w:p w:rsidR="006F05DB" w:rsidRPr="008D4098" w:rsidDel="008D4098" w:rsidRDefault="006F05DB">
      <w:pPr>
        <w:pStyle w:val="ListParagraph"/>
        <w:numPr>
          <w:ilvl w:val="0"/>
          <w:numId w:val="6"/>
        </w:numPr>
        <w:rPr>
          <w:del w:id="10" w:author="Dell" w:date="2023-08-07T16:07:00Z"/>
          <w:rFonts w:cstheme="minorHAnsi"/>
          <w:sz w:val="28"/>
          <w:szCs w:val="28"/>
          <w:lang w:val="en-US"/>
          <w:rPrChange w:id="11" w:author="Dell" w:date="2023-08-07T16:07:00Z">
            <w:rPr>
              <w:del w:id="12" w:author="Dell" w:date="2023-08-07T16:07:00Z"/>
              <w:lang w:val="en-US"/>
            </w:rPr>
          </w:rPrChange>
        </w:rPr>
        <w:pPrChange w:id="13" w:author="Dell" w:date="2023-08-07T16:07:00Z">
          <w:pPr/>
        </w:pPrChange>
      </w:pPr>
      <w:del w:id="14" w:author="Dell" w:date="2023-08-07T16:07:00Z">
        <w:r w:rsidRPr="008D4098" w:rsidDel="008D4098">
          <w:rPr>
            <w:rFonts w:cstheme="minorHAnsi"/>
            <w:sz w:val="28"/>
            <w:szCs w:val="28"/>
            <w:lang w:val="en-US"/>
            <w:rPrChange w:id="15" w:author="Dell" w:date="2023-08-07T16:07:00Z">
              <w:rPr>
                <w:lang w:val="en-US"/>
              </w:rPr>
            </w:rPrChange>
          </w:rPr>
          <w:delText xml:space="preserve"> Design</w:delText>
        </w:r>
      </w:del>
    </w:p>
    <w:p w:rsidR="006F05DB" w:rsidRPr="008D4098" w:rsidDel="008D4098" w:rsidRDefault="006F05DB">
      <w:pPr>
        <w:pStyle w:val="ListParagraph"/>
        <w:numPr>
          <w:ilvl w:val="0"/>
          <w:numId w:val="6"/>
        </w:numPr>
        <w:rPr>
          <w:del w:id="16" w:author="Dell" w:date="2023-08-07T16:08:00Z"/>
          <w:sz w:val="28"/>
          <w:szCs w:val="28"/>
          <w:lang w:val="en-US"/>
          <w:rPrChange w:id="17" w:author="Dell" w:date="2023-08-07T16:07:00Z">
            <w:rPr>
              <w:del w:id="18" w:author="Dell" w:date="2023-08-07T16:08:00Z"/>
              <w:lang w:val="en-US"/>
            </w:rPr>
          </w:rPrChange>
        </w:rPr>
        <w:pPrChange w:id="19" w:author="Dell" w:date="2023-08-07T16:07:00Z">
          <w:pPr/>
        </w:pPrChange>
      </w:pPr>
      <w:del w:id="20" w:author="Dell" w:date="2023-08-07T16:07:00Z">
        <w:r w:rsidRPr="008D4098" w:rsidDel="008D4098">
          <w:rPr>
            <w:sz w:val="28"/>
            <w:szCs w:val="28"/>
            <w:lang w:val="en-US"/>
            <w:rPrChange w:id="21" w:author="Dell" w:date="2023-08-07T16:07:00Z">
              <w:rPr>
                <w:lang w:val="en-US"/>
              </w:rPr>
            </w:rPrChange>
          </w:rPr>
          <w:delText xml:space="preserve"> </w:delText>
        </w:r>
      </w:del>
      <w:r w:rsidRPr="008D4098">
        <w:rPr>
          <w:sz w:val="28"/>
          <w:szCs w:val="28"/>
          <w:lang w:val="en-US"/>
          <w:rPrChange w:id="22" w:author="Dell" w:date="2023-08-07T16:07:00Z">
            <w:rPr>
              <w:lang w:val="en-US"/>
            </w:rPr>
          </w:rPrChange>
        </w:rPr>
        <w:t>Implementatio</w:t>
      </w:r>
      <w:ins w:id="23" w:author="Dell" w:date="2023-08-07T16:08:00Z">
        <w:r w:rsidR="008D4098">
          <w:rPr>
            <w:rFonts w:cstheme="minorHAnsi"/>
            <w:sz w:val="28"/>
            <w:szCs w:val="28"/>
            <w:lang w:val="en-US"/>
          </w:rPr>
          <w:t xml:space="preserve">n, </w:t>
        </w:r>
      </w:ins>
      <w:del w:id="24" w:author="Dell" w:date="2023-08-07T16:08:00Z">
        <w:r w:rsidRPr="008D4098" w:rsidDel="008D4098">
          <w:rPr>
            <w:sz w:val="28"/>
            <w:szCs w:val="28"/>
            <w:lang w:val="en-US"/>
            <w:rPrChange w:id="25" w:author="Dell" w:date="2023-08-07T16:07:00Z">
              <w:rPr>
                <w:lang w:val="en-US"/>
              </w:rPr>
            </w:rPrChange>
          </w:rPr>
          <w:delText>n</w:delText>
        </w:r>
      </w:del>
    </w:p>
    <w:p w:rsidR="006F05DB" w:rsidDel="00EA3BF7" w:rsidRDefault="006F05DB">
      <w:pPr>
        <w:pStyle w:val="ListParagraph"/>
        <w:numPr>
          <w:ilvl w:val="0"/>
          <w:numId w:val="6"/>
        </w:numPr>
        <w:rPr>
          <w:del w:id="26" w:author="Dell" w:date="2023-08-08T19:02:00Z"/>
          <w:rFonts w:cstheme="minorHAnsi"/>
          <w:sz w:val="28"/>
          <w:szCs w:val="28"/>
          <w:lang w:val="en-US"/>
        </w:rPr>
        <w:pPrChange w:id="27" w:author="Dell" w:date="2023-08-08T19:02:00Z">
          <w:pPr>
            <w:pStyle w:val="ListParagraph"/>
            <w:numPr>
              <w:numId w:val="8"/>
            </w:numPr>
            <w:ind w:left="786" w:hanging="360"/>
          </w:pPr>
        </w:pPrChange>
      </w:pPr>
      <w:del w:id="28" w:author="Dell" w:date="2023-08-07T16:08:00Z">
        <w:r w:rsidRPr="00781AB7" w:rsidDel="008D4098">
          <w:rPr>
            <w:rFonts w:cstheme="minorHAnsi"/>
            <w:sz w:val="28"/>
            <w:szCs w:val="28"/>
            <w:lang w:val="en-US"/>
          </w:rPr>
          <w:delText xml:space="preserve"> </w:delText>
        </w:r>
      </w:del>
      <w:r w:rsidR="00985162" w:rsidRPr="00781AB7">
        <w:rPr>
          <w:rFonts w:cstheme="minorHAnsi"/>
          <w:sz w:val="28"/>
          <w:szCs w:val="28"/>
          <w:lang w:val="en-US"/>
        </w:rPr>
        <w:t>Testing</w:t>
      </w:r>
      <w:ins w:id="29" w:author="Dell" w:date="2023-08-07T16:08:00Z">
        <w:r w:rsidR="008D4098">
          <w:rPr>
            <w:rFonts w:cstheme="minorHAnsi"/>
            <w:sz w:val="28"/>
            <w:szCs w:val="28"/>
            <w:lang w:val="en-US"/>
          </w:rPr>
          <w:t xml:space="preserve"> &amp;</w:t>
        </w:r>
      </w:ins>
      <w:r w:rsidRPr="00781AB7">
        <w:rPr>
          <w:rFonts w:cstheme="minorHAnsi"/>
          <w:sz w:val="28"/>
          <w:szCs w:val="28"/>
          <w:lang w:val="en-US"/>
        </w:rPr>
        <w:t xml:space="preserve"> </w:t>
      </w:r>
      <w:del w:id="30" w:author="Dell" w:date="2023-08-07T16:13:00Z">
        <w:r w:rsidRPr="00781AB7" w:rsidDel="008D4098">
          <w:rPr>
            <w:rFonts w:cstheme="minorHAnsi"/>
            <w:sz w:val="28"/>
            <w:szCs w:val="28"/>
            <w:lang w:val="en-US"/>
          </w:rPr>
          <w:delText>Maintannace</w:delText>
        </w:r>
      </w:del>
      <w:ins w:id="31" w:author="Dell" w:date="2023-08-07T16:13:00Z">
        <w:r w:rsidR="008D4098" w:rsidRPr="00781AB7">
          <w:rPr>
            <w:rFonts w:cstheme="minorHAnsi"/>
            <w:sz w:val="28"/>
            <w:szCs w:val="28"/>
            <w:lang w:val="en-US"/>
          </w:rPr>
          <w:t>Maintenance</w:t>
        </w:r>
      </w:ins>
    </w:p>
    <w:p w:rsidR="00EA3BF7" w:rsidRPr="00781AB7" w:rsidRDefault="00EA3BF7">
      <w:pPr>
        <w:pStyle w:val="ListParagraph"/>
        <w:numPr>
          <w:ilvl w:val="0"/>
          <w:numId w:val="6"/>
        </w:numPr>
        <w:rPr>
          <w:ins w:id="32" w:author="Dell" w:date="2023-08-08T19:02:00Z"/>
          <w:rFonts w:cstheme="minorHAnsi"/>
          <w:sz w:val="28"/>
          <w:szCs w:val="28"/>
          <w:lang w:val="en-US"/>
        </w:rPr>
        <w:pPrChange w:id="33" w:author="Dell" w:date="2023-08-07T16:08:00Z">
          <w:pPr>
            <w:pStyle w:val="ListParagraph"/>
            <w:ind w:left="0"/>
          </w:pPr>
        </w:pPrChange>
      </w:pPr>
    </w:p>
    <w:p w:rsidR="005D6D7D" w:rsidDel="00EA3BF7" w:rsidRDefault="005D6D7D">
      <w:pPr>
        <w:rPr>
          <w:del w:id="34" w:author="Dell" w:date="2023-08-08T19:02:00Z"/>
          <w:rFonts w:cstheme="minorHAnsi"/>
          <w:sz w:val="28"/>
          <w:szCs w:val="28"/>
          <w:lang w:val="en-US"/>
        </w:rPr>
        <w:pPrChange w:id="35" w:author="Dell" w:date="2023-08-08T19:02:00Z">
          <w:pPr>
            <w:pStyle w:val="ListParagraph"/>
            <w:numPr>
              <w:numId w:val="8"/>
            </w:numPr>
            <w:ind w:left="786" w:hanging="360"/>
          </w:pPr>
        </w:pPrChange>
      </w:pPr>
    </w:p>
    <w:p w:rsidR="00EA3BF7" w:rsidRPr="007078A5" w:rsidRDefault="00EA3BF7">
      <w:pPr>
        <w:rPr>
          <w:ins w:id="36" w:author="Dell" w:date="2023-08-08T19:03:00Z"/>
          <w:rFonts w:cstheme="minorHAnsi"/>
          <w:sz w:val="28"/>
          <w:szCs w:val="28"/>
          <w:lang w:val="en-US"/>
          <w:rPrChange w:id="37" w:author="Dell" w:date="2023-08-08T19:32:00Z">
            <w:rPr>
              <w:ins w:id="38" w:author="Dell" w:date="2023-08-08T19:03:00Z"/>
              <w:rFonts w:cstheme="minorHAnsi"/>
              <w:sz w:val="28"/>
              <w:szCs w:val="28"/>
              <w:lang w:val="en-US"/>
            </w:rPr>
          </w:rPrChange>
        </w:rPr>
        <w:pPrChange w:id="39" w:author="Dell" w:date="2023-08-08T19:02:00Z">
          <w:pPr>
            <w:ind w:left="284"/>
          </w:pPr>
        </w:pPrChange>
      </w:pPr>
    </w:p>
    <w:p w:rsidR="00EA3BF7" w:rsidRPr="007078A5" w:rsidRDefault="006F05DB">
      <w:pPr>
        <w:pStyle w:val="ListParagraph"/>
        <w:numPr>
          <w:ilvl w:val="0"/>
          <w:numId w:val="2"/>
        </w:numPr>
        <w:rPr>
          <w:ins w:id="40" w:author="Dell" w:date="2023-08-08T19:04:00Z"/>
          <w:sz w:val="28"/>
          <w:szCs w:val="28"/>
          <w:lang w:val="en-US"/>
          <w:rPrChange w:id="41" w:author="Dell" w:date="2023-08-08T19:32:00Z">
            <w:rPr>
              <w:ins w:id="42" w:author="Dell" w:date="2023-08-08T19:04:00Z"/>
              <w:lang w:val="en-US"/>
            </w:rPr>
          </w:rPrChange>
        </w:rPr>
        <w:pPrChange w:id="43" w:author="Dell" w:date="2023-08-08T19:04:00Z">
          <w:pPr>
            <w:pStyle w:val="ListParagraph"/>
            <w:numPr>
              <w:numId w:val="8"/>
            </w:numPr>
            <w:ind w:left="786" w:hanging="360"/>
          </w:pPr>
        </w:pPrChange>
      </w:pPr>
      <w:r w:rsidRPr="007078A5">
        <w:rPr>
          <w:sz w:val="28"/>
          <w:szCs w:val="28"/>
          <w:lang w:val="en-US"/>
          <w:rPrChange w:id="44" w:author="Dell" w:date="2023-08-08T19:32:00Z">
            <w:rPr>
              <w:lang w:val="en-US"/>
            </w:rPr>
          </w:rPrChange>
        </w:rPr>
        <w:t>Write phases of spiral model?</w:t>
      </w:r>
    </w:p>
    <w:p w:rsidR="008D4098" w:rsidRPr="007078A5" w:rsidRDefault="00B07BD3">
      <w:pPr>
        <w:pStyle w:val="ListParagraph"/>
        <w:numPr>
          <w:ilvl w:val="0"/>
          <w:numId w:val="37"/>
        </w:numPr>
        <w:rPr>
          <w:sz w:val="28"/>
          <w:szCs w:val="28"/>
          <w:lang w:val="en-US"/>
          <w:rPrChange w:id="45" w:author="Dell" w:date="2023-08-08T19:32:00Z">
            <w:rPr>
              <w:rFonts w:cstheme="minorHAnsi"/>
              <w:sz w:val="28"/>
              <w:szCs w:val="28"/>
              <w:lang w:val="en-US"/>
            </w:rPr>
          </w:rPrChange>
        </w:rPr>
        <w:pPrChange w:id="46" w:author="Dell" w:date="2023-08-08T19:05:00Z">
          <w:pPr>
            <w:pStyle w:val="ListParagraph"/>
            <w:numPr>
              <w:numId w:val="2"/>
            </w:numPr>
            <w:ind w:left="360" w:hanging="360"/>
          </w:pPr>
        </w:pPrChange>
      </w:pPr>
      <w:ins w:id="47" w:author="Dell" w:date="2023-08-08T18:50:00Z">
        <w:r w:rsidRPr="007078A5">
          <w:rPr>
            <w:rFonts w:cstheme="minorHAnsi"/>
            <w:sz w:val="28"/>
            <w:szCs w:val="28"/>
            <w:lang w:val="en-US"/>
            <w:rPrChange w:id="48" w:author="Dell" w:date="2023-08-08T19:32:00Z">
              <w:rPr>
                <w:rFonts w:cstheme="minorHAnsi"/>
                <w:sz w:val="28"/>
                <w:szCs w:val="28"/>
                <w:lang w:val="en-US"/>
              </w:rPr>
            </w:rPrChange>
          </w:rPr>
          <w:t>There are five phases of spiral model.</w:t>
        </w:r>
      </w:ins>
    </w:p>
    <w:p w:rsidR="005D6D7D" w:rsidRPr="007078A5" w:rsidRDefault="005D6D7D" w:rsidP="00EA3BF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n-US"/>
          <w:rPrChange w:id="49" w:author="Dell" w:date="2023-08-08T19:32:00Z">
            <w:rPr>
              <w:rFonts w:cstheme="minorHAnsi"/>
              <w:sz w:val="28"/>
              <w:szCs w:val="28"/>
              <w:lang w:val="en-US"/>
            </w:rPr>
          </w:rPrChange>
        </w:rPr>
      </w:pPr>
      <w:r w:rsidRPr="007078A5">
        <w:rPr>
          <w:rFonts w:cstheme="minorHAnsi"/>
          <w:sz w:val="28"/>
          <w:szCs w:val="28"/>
          <w:lang w:val="en-US"/>
          <w:rPrChange w:id="50" w:author="Dell" w:date="2023-08-08T19:32:00Z">
            <w:rPr>
              <w:rFonts w:cstheme="minorHAnsi"/>
              <w:sz w:val="28"/>
              <w:szCs w:val="28"/>
              <w:lang w:val="en-US"/>
            </w:rPr>
          </w:rPrChange>
        </w:rPr>
        <w:t>Planning</w:t>
      </w:r>
    </w:p>
    <w:p w:rsidR="005D6D7D" w:rsidRPr="007078A5" w:rsidRDefault="005D6D7D" w:rsidP="00EA3BF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n-US"/>
          <w:rPrChange w:id="51" w:author="Dell" w:date="2023-08-08T19:32:00Z">
            <w:rPr>
              <w:rFonts w:cstheme="minorHAnsi"/>
              <w:sz w:val="28"/>
              <w:szCs w:val="28"/>
              <w:lang w:val="en-US"/>
            </w:rPr>
          </w:rPrChange>
        </w:rPr>
      </w:pPr>
      <w:r w:rsidRPr="007078A5">
        <w:rPr>
          <w:sz w:val="28"/>
          <w:szCs w:val="28"/>
          <w:lang w:val="en-US"/>
          <w:rPrChange w:id="52" w:author="Dell" w:date="2023-08-08T19:32:00Z">
            <w:rPr>
              <w:lang w:val="en-US"/>
            </w:rPr>
          </w:rPrChange>
        </w:rPr>
        <w:t>Risk analysis</w:t>
      </w:r>
    </w:p>
    <w:p w:rsidR="005D6D7D" w:rsidRPr="007078A5" w:rsidDel="00EA3BF7" w:rsidRDefault="005D6D7D" w:rsidP="00781AB7">
      <w:pPr>
        <w:pStyle w:val="ListParagraph"/>
        <w:numPr>
          <w:ilvl w:val="0"/>
          <w:numId w:val="8"/>
        </w:numPr>
        <w:rPr>
          <w:del w:id="53" w:author="Dell" w:date="2023-08-08T19:05:00Z"/>
          <w:rFonts w:cstheme="minorHAnsi"/>
          <w:sz w:val="28"/>
          <w:szCs w:val="28"/>
          <w:lang w:val="en-US"/>
          <w:rPrChange w:id="54" w:author="Dell" w:date="2023-08-08T19:32:00Z">
            <w:rPr>
              <w:del w:id="55" w:author="Dell" w:date="2023-08-08T19:05:00Z"/>
              <w:rFonts w:cstheme="minorHAnsi"/>
              <w:sz w:val="28"/>
              <w:szCs w:val="28"/>
              <w:lang w:val="en-US"/>
            </w:rPr>
          </w:rPrChange>
        </w:rPr>
      </w:pPr>
      <w:r w:rsidRPr="007078A5">
        <w:rPr>
          <w:rFonts w:cstheme="minorHAnsi"/>
          <w:sz w:val="28"/>
          <w:szCs w:val="28"/>
          <w:lang w:val="en-US"/>
          <w:rPrChange w:id="56" w:author="Dell" w:date="2023-08-08T19:32:00Z">
            <w:rPr>
              <w:rFonts w:cstheme="minorHAnsi"/>
              <w:sz w:val="28"/>
              <w:szCs w:val="28"/>
              <w:lang w:val="en-US"/>
            </w:rPr>
          </w:rPrChange>
        </w:rPr>
        <w:t>Engineering</w:t>
      </w:r>
    </w:p>
    <w:p w:rsidR="00EA3BF7" w:rsidRPr="007078A5" w:rsidRDefault="00EA3BF7" w:rsidP="00EA3BF7">
      <w:pPr>
        <w:pStyle w:val="ListParagraph"/>
        <w:numPr>
          <w:ilvl w:val="0"/>
          <w:numId w:val="8"/>
        </w:numPr>
        <w:rPr>
          <w:ins w:id="57" w:author="Dell" w:date="2023-08-08T19:05:00Z"/>
          <w:rFonts w:cstheme="minorHAnsi"/>
          <w:sz w:val="28"/>
          <w:szCs w:val="28"/>
          <w:lang w:val="en-US"/>
          <w:rPrChange w:id="58" w:author="Dell" w:date="2023-08-08T19:32:00Z">
            <w:rPr>
              <w:ins w:id="59" w:author="Dell" w:date="2023-08-08T19:05:00Z"/>
              <w:rFonts w:cstheme="minorHAnsi"/>
              <w:sz w:val="28"/>
              <w:szCs w:val="28"/>
              <w:lang w:val="en-US"/>
            </w:rPr>
          </w:rPrChange>
        </w:rPr>
      </w:pPr>
    </w:p>
    <w:p w:rsidR="005D6D7D" w:rsidRPr="007078A5" w:rsidRDefault="005D6D7D" w:rsidP="00781AB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n-US"/>
          <w:rPrChange w:id="60" w:author="Dell" w:date="2023-08-08T19:32:00Z">
            <w:rPr>
              <w:rFonts w:cstheme="minorHAnsi"/>
              <w:sz w:val="28"/>
              <w:szCs w:val="28"/>
              <w:lang w:val="en-US"/>
            </w:rPr>
          </w:rPrChange>
        </w:rPr>
      </w:pPr>
      <w:del w:id="61" w:author="Dell" w:date="2023-08-07T16:14:00Z">
        <w:r w:rsidRPr="007078A5" w:rsidDel="008D4098">
          <w:rPr>
            <w:rFonts w:cstheme="minorHAnsi"/>
            <w:sz w:val="28"/>
            <w:szCs w:val="28"/>
            <w:lang w:val="en-US"/>
            <w:rPrChange w:id="62" w:author="Dell" w:date="2023-08-08T19:32:00Z">
              <w:rPr>
                <w:rFonts w:cstheme="minorHAnsi"/>
                <w:sz w:val="28"/>
                <w:szCs w:val="28"/>
                <w:lang w:val="en-US"/>
              </w:rPr>
            </w:rPrChange>
          </w:rPr>
          <w:delText>Costomer</w:delText>
        </w:r>
      </w:del>
      <w:ins w:id="63" w:author="Dell" w:date="2023-08-07T16:14:00Z">
        <w:r w:rsidR="008D4098" w:rsidRPr="007078A5">
          <w:rPr>
            <w:rFonts w:cstheme="minorHAnsi"/>
            <w:sz w:val="28"/>
            <w:szCs w:val="28"/>
            <w:lang w:val="en-US"/>
            <w:rPrChange w:id="64" w:author="Dell" w:date="2023-08-08T19:32:00Z">
              <w:rPr>
                <w:rFonts w:cstheme="minorHAnsi"/>
                <w:sz w:val="28"/>
                <w:szCs w:val="28"/>
                <w:lang w:val="en-US"/>
              </w:rPr>
            </w:rPrChange>
          </w:rPr>
          <w:t>Customer</w:t>
        </w:r>
      </w:ins>
      <w:r w:rsidRPr="007078A5">
        <w:rPr>
          <w:rFonts w:cstheme="minorHAnsi"/>
          <w:sz w:val="28"/>
          <w:szCs w:val="28"/>
          <w:lang w:val="en-US"/>
          <w:rPrChange w:id="65" w:author="Dell" w:date="2023-08-08T19:32:00Z">
            <w:rPr>
              <w:rFonts w:cstheme="minorHAnsi"/>
              <w:sz w:val="28"/>
              <w:szCs w:val="28"/>
              <w:lang w:val="en-US"/>
            </w:rPr>
          </w:rPrChange>
        </w:rPr>
        <w:t xml:space="preserve"> evaluation</w:t>
      </w:r>
    </w:p>
    <w:p w:rsidR="005D6D7D" w:rsidRDefault="005D6D7D" w:rsidP="006F05DB">
      <w:pPr>
        <w:rPr>
          <w:rFonts w:cstheme="minorHAnsi"/>
          <w:sz w:val="28"/>
          <w:szCs w:val="28"/>
          <w:lang w:val="en-US"/>
        </w:rPr>
      </w:pPr>
    </w:p>
    <w:p w:rsidR="005D6D7D" w:rsidRDefault="005D6D7D" w:rsidP="005D6D7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Write agile manifesto principles?</w:t>
      </w:r>
    </w:p>
    <w:p w:rsidR="005D6D7D" w:rsidRDefault="005D6D7D" w:rsidP="005D6D7D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Customer collaboration</w:t>
      </w:r>
    </w:p>
    <w:p w:rsidR="005D6D7D" w:rsidRDefault="005D6D7D" w:rsidP="005D6D7D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Working software</w:t>
      </w:r>
    </w:p>
    <w:p w:rsidR="005D6D7D" w:rsidRDefault="005D6D7D" w:rsidP="005D6D7D">
      <w:pPr>
        <w:pStyle w:val="ListParagraph"/>
        <w:numPr>
          <w:ilvl w:val="0"/>
          <w:numId w:val="9"/>
        </w:numPr>
        <w:rPr>
          <w:ins w:id="66" w:author="Dell" w:date="2023-08-07T16:10:00Z"/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Individual interaction</w:t>
      </w:r>
    </w:p>
    <w:p w:rsidR="008D4098" w:rsidDel="008D4098" w:rsidRDefault="008D4098" w:rsidP="005D6D7D">
      <w:pPr>
        <w:pStyle w:val="ListParagraph"/>
        <w:numPr>
          <w:ilvl w:val="0"/>
          <w:numId w:val="9"/>
        </w:numPr>
        <w:rPr>
          <w:del w:id="67" w:author="Dell" w:date="2023-08-07T16:11:00Z"/>
          <w:rFonts w:cstheme="minorHAnsi"/>
          <w:sz w:val="28"/>
          <w:szCs w:val="28"/>
          <w:lang w:val="en-US"/>
        </w:rPr>
      </w:pPr>
      <w:ins w:id="68" w:author="Dell" w:date="2023-08-07T16:10:00Z">
        <w:r>
          <w:rPr>
            <w:rFonts w:cstheme="minorHAnsi"/>
            <w:sz w:val="28"/>
            <w:szCs w:val="28"/>
            <w:lang w:val="en-US"/>
          </w:rPr>
          <w:t xml:space="preserve">Responding to </w:t>
        </w:r>
      </w:ins>
      <w:ins w:id="69" w:author="Dell" w:date="2023-08-07T16:11:00Z">
        <w:r>
          <w:rPr>
            <w:rFonts w:cstheme="minorHAnsi"/>
            <w:sz w:val="28"/>
            <w:szCs w:val="28"/>
            <w:lang w:val="en-US"/>
          </w:rPr>
          <w:t>change</w:t>
        </w:r>
      </w:ins>
    </w:p>
    <w:p w:rsidR="006F05DB" w:rsidRPr="00781AB7" w:rsidRDefault="005D6D7D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  <w:pPrChange w:id="70" w:author="Dell" w:date="2023-08-07T16:11:00Z">
          <w:pPr>
            <w:pStyle w:val="ListParagraph"/>
            <w:numPr>
              <w:numId w:val="10"/>
            </w:numPr>
            <w:ind w:left="360" w:hanging="360"/>
          </w:pPr>
        </w:pPrChange>
      </w:pPr>
      <w:del w:id="71" w:author="Dell" w:date="2023-08-07T16:11:00Z">
        <w:r w:rsidRPr="00781AB7" w:rsidDel="008D4098">
          <w:rPr>
            <w:rFonts w:cstheme="minorHAnsi"/>
            <w:sz w:val="28"/>
            <w:szCs w:val="28"/>
            <w:lang w:val="en-US"/>
          </w:rPr>
          <w:delText>Responding to change</w:delText>
        </w:r>
      </w:del>
      <w:r w:rsidR="006F05DB" w:rsidRPr="00781AB7">
        <w:rPr>
          <w:rFonts w:cstheme="minorHAnsi"/>
          <w:sz w:val="28"/>
          <w:szCs w:val="28"/>
          <w:lang w:val="en-US"/>
        </w:rPr>
        <w:t xml:space="preserve">     </w:t>
      </w:r>
    </w:p>
    <w:p w:rsidR="000B28FE" w:rsidRPr="005E3506" w:rsidRDefault="000B28FE" w:rsidP="005E3506">
      <w:pPr>
        <w:rPr>
          <w:rFonts w:cstheme="minorHAnsi"/>
          <w:sz w:val="28"/>
          <w:szCs w:val="28"/>
          <w:lang w:val="en-US"/>
        </w:rPr>
      </w:pPr>
      <w:r w:rsidRPr="005E3506">
        <w:rPr>
          <w:rFonts w:cstheme="minorHAnsi"/>
          <w:sz w:val="28"/>
          <w:szCs w:val="28"/>
          <w:lang w:val="en-US"/>
        </w:rPr>
        <w:lastRenderedPageBreak/>
        <w:t xml:space="preserve">           </w:t>
      </w:r>
    </w:p>
    <w:p w:rsidR="00951DA1" w:rsidRDefault="00380708" w:rsidP="000B28F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7.</w:t>
      </w:r>
      <w:r w:rsidR="00685691">
        <w:rPr>
          <w:rFonts w:cstheme="minorHAnsi"/>
          <w:sz w:val="28"/>
          <w:szCs w:val="28"/>
          <w:lang w:val="en-US"/>
        </w:rPr>
        <w:t xml:space="preserve">  What is SRS?</w:t>
      </w:r>
    </w:p>
    <w:p w:rsidR="00685691" w:rsidRDefault="00685691" w:rsidP="0068569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Software Requirement System is a complete description of a system’s </w:t>
      </w:r>
      <w:del w:id="72" w:author="Dell" w:date="2023-08-07T16:14:00Z">
        <w:r w:rsidDel="008D4098">
          <w:rPr>
            <w:rFonts w:cstheme="minorHAnsi"/>
            <w:sz w:val="28"/>
            <w:szCs w:val="28"/>
            <w:lang w:val="en-US"/>
          </w:rPr>
          <w:delText>behavior</w:delText>
        </w:r>
      </w:del>
      <w:ins w:id="73" w:author="Dell" w:date="2023-08-07T16:14:00Z">
        <w:r w:rsidR="008D4098">
          <w:rPr>
            <w:rFonts w:cstheme="minorHAnsi"/>
            <w:sz w:val="28"/>
            <w:szCs w:val="28"/>
            <w:lang w:val="en-US"/>
          </w:rPr>
          <w:t>behavior</w:t>
        </w:r>
      </w:ins>
      <w:r>
        <w:rPr>
          <w:rFonts w:cstheme="minorHAnsi"/>
          <w:sz w:val="28"/>
          <w:szCs w:val="28"/>
          <w:lang w:val="en-US"/>
        </w:rPr>
        <w:t xml:space="preserve"> to be</w:t>
      </w:r>
      <w:ins w:id="74" w:author="Dell" w:date="2023-08-07T15:45:00Z">
        <w:r w:rsidR="009D0DD5">
          <w:rPr>
            <w:rFonts w:cstheme="minorHAnsi"/>
            <w:sz w:val="28"/>
            <w:szCs w:val="28"/>
            <w:lang w:val="en-US"/>
          </w:rPr>
          <w:t xml:space="preserve"> developed.</w:t>
        </w:r>
      </w:ins>
      <w:del w:id="75" w:author="Dell" w:date="2023-08-07T15:45:00Z">
        <w:r w:rsidDel="009D0DD5">
          <w:rPr>
            <w:rFonts w:cstheme="minorHAnsi"/>
            <w:sz w:val="28"/>
            <w:szCs w:val="28"/>
            <w:lang w:val="en-US"/>
          </w:rPr>
          <w:delText xml:space="preserve"> developed.</w:delText>
        </w:r>
      </w:del>
    </w:p>
    <w:p w:rsidR="00380708" w:rsidRPr="00380708" w:rsidRDefault="00380708" w:rsidP="00380708">
      <w:pPr>
        <w:rPr>
          <w:rFonts w:cstheme="minorHAnsi"/>
          <w:sz w:val="28"/>
          <w:szCs w:val="28"/>
          <w:lang w:val="en-US"/>
        </w:rPr>
      </w:pPr>
    </w:p>
    <w:p w:rsidR="00685691" w:rsidRDefault="00380708" w:rsidP="0068569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8</w:t>
      </w:r>
      <w:r w:rsidR="00685691">
        <w:rPr>
          <w:rFonts w:cstheme="minorHAnsi"/>
          <w:sz w:val="28"/>
          <w:szCs w:val="28"/>
          <w:lang w:val="en-US"/>
        </w:rPr>
        <w:t>. What is OOPS?</w:t>
      </w:r>
    </w:p>
    <w:p w:rsidR="009D0DD5" w:rsidRDefault="00CA52DB" w:rsidP="007B4041">
      <w:pPr>
        <w:pStyle w:val="ListParagraph"/>
        <w:numPr>
          <w:ilvl w:val="0"/>
          <w:numId w:val="6"/>
        </w:numPr>
        <w:rPr>
          <w:ins w:id="76" w:author="Dell" w:date="2023-08-08T19:18:00Z"/>
          <w:rFonts w:cstheme="minorHAnsi"/>
          <w:sz w:val="28"/>
          <w:szCs w:val="28"/>
          <w:lang w:val="en-US"/>
        </w:rPr>
        <w:pPrChange w:id="77" w:author="Dell" w:date="2023-08-07T15:48:00Z">
          <w:pPr>
            <w:pStyle w:val="ListParagraph"/>
            <w:numPr>
              <w:numId w:val="6"/>
            </w:numPr>
            <w:ind w:left="360" w:hanging="360"/>
          </w:pPr>
        </w:pPrChange>
      </w:pPr>
      <w:r>
        <w:rPr>
          <w:rFonts w:cstheme="minorHAnsi"/>
          <w:sz w:val="28"/>
          <w:szCs w:val="28"/>
          <w:lang w:val="en-US"/>
        </w:rPr>
        <w:t xml:space="preserve"> OOPS is Object</w:t>
      </w:r>
      <w:r w:rsidR="00685691">
        <w:rPr>
          <w:rFonts w:cstheme="minorHAnsi"/>
          <w:sz w:val="28"/>
          <w:szCs w:val="28"/>
          <w:lang w:val="en-US"/>
        </w:rPr>
        <w:t xml:space="preserve"> Oriented Programming System</w:t>
      </w:r>
      <w:r w:rsidR="005E3506">
        <w:rPr>
          <w:rFonts w:cstheme="minorHAnsi"/>
          <w:sz w:val="28"/>
          <w:szCs w:val="28"/>
          <w:lang w:val="en-US"/>
        </w:rPr>
        <w:t>.</w:t>
      </w:r>
    </w:p>
    <w:p w:rsidR="007B4041" w:rsidRPr="007B4041" w:rsidRDefault="007B4041" w:rsidP="007B4041">
      <w:pPr>
        <w:pStyle w:val="ListParagraph"/>
        <w:ind w:left="360"/>
        <w:rPr>
          <w:ins w:id="78" w:author="Dell" w:date="2023-08-07T15:47:00Z"/>
          <w:rFonts w:cstheme="minorHAnsi"/>
          <w:sz w:val="28"/>
          <w:szCs w:val="28"/>
          <w:lang w:val="en-US"/>
          <w:rPrChange w:id="79" w:author="Dell" w:date="2023-08-08T19:18:00Z">
            <w:rPr>
              <w:ins w:id="80" w:author="Dell" w:date="2023-08-07T15:47:00Z"/>
              <w:lang w:val="en-US"/>
            </w:rPr>
          </w:rPrChange>
        </w:rPr>
        <w:pPrChange w:id="81" w:author="Dell" w:date="2023-08-08T19:18:00Z">
          <w:pPr>
            <w:pStyle w:val="ListParagraph"/>
            <w:numPr>
              <w:numId w:val="6"/>
            </w:numPr>
            <w:ind w:left="360" w:hanging="360"/>
          </w:pPr>
        </w:pPrChange>
      </w:pPr>
    </w:p>
    <w:p w:rsidR="009D0DD5" w:rsidRPr="009D0DD5" w:rsidDel="009D0DD5" w:rsidRDefault="009D0DD5">
      <w:pPr>
        <w:rPr>
          <w:del w:id="82" w:author="Dell" w:date="2023-08-07T15:47:00Z"/>
          <w:rFonts w:cstheme="minorHAnsi"/>
          <w:sz w:val="28"/>
          <w:szCs w:val="28"/>
          <w:lang w:val="en-US"/>
          <w:rPrChange w:id="83" w:author="Dell" w:date="2023-08-07T15:48:00Z">
            <w:rPr>
              <w:del w:id="84" w:author="Dell" w:date="2023-08-07T15:47:00Z"/>
              <w:lang w:val="en-US"/>
            </w:rPr>
          </w:rPrChange>
        </w:rPr>
        <w:pPrChange w:id="85" w:author="Dell" w:date="2023-08-07T15:47:00Z">
          <w:pPr>
            <w:pStyle w:val="ListParagraph"/>
            <w:numPr>
              <w:numId w:val="6"/>
            </w:numPr>
            <w:ind w:left="360" w:hanging="360"/>
          </w:pPr>
        </w:pPrChange>
      </w:pPr>
      <w:ins w:id="86" w:author="Dell" w:date="2023-08-07T15:47:00Z">
        <w:r w:rsidRPr="00781AB7">
          <w:rPr>
            <w:rFonts w:cstheme="minorHAnsi"/>
            <w:sz w:val="28"/>
            <w:szCs w:val="28"/>
            <w:lang w:val="en-US"/>
          </w:rPr>
          <w:t>9</w:t>
        </w:r>
      </w:ins>
      <w:ins w:id="87" w:author="Dell" w:date="2023-08-07T15:48:00Z">
        <w:r>
          <w:rPr>
            <w:rFonts w:cstheme="minorHAnsi"/>
            <w:sz w:val="28"/>
            <w:szCs w:val="28"/>
            <w:lang w:val="en-US"/>
          </w:rPr>
          <w:t>.</w:t>
        </w:r>
      </w:ins>
      <w:ins w:id="88" w:author="Dell" w:date="2023-08-07T15:47:00Z">
        <w:r w:rsidRPr="00781AB7">
          <w:rPr>
            <w:rFonts w:cstheme="minorHAnsi"/>
            <w:sz w:val="28"/>
            <w:szCs w:val="28"/>
            <w:lang w:val="en-US"/>
          </w:rPr>
          <w:t xml:space="preserve"> </w:t>
        </w:r>
      </w:ins>
    </w:p>
    <w:p w:rsidR="00380708" w:rsidRPr="00781AB7" w:rsidDel="009D0DD5" w:rsidRDefault="00380708" w:rsidP="00380708">
      <w:pPr>
        <w:pStyle w:val="ListParagraph"/>
        <w:ind w:left="360"/>
        <w:rPr>
          <w:del w:id="89" w:author="Dell" w:date="2023-08-07T15:47:00Z"/>
          <w:rFonts w:cstheme="minorHAnsi"/>
          <w:sz w:val="28"/>
          <w:szCs w:val="28"/>
          <w:lang w:val="en-US"/>
        </w:rPr>
      </w:pPr>
    </w:p>
    <w:p w:rsidR="00685691" w:rsidRPr="009D0DD5" w:rsidRDefault="00985162">
      <w:pPr>
        <w:rPr>
          <w:sz w:val="28"/>
          <w:szCs w:val="28"/>
          <w:lang w:val="en-US"/>
          <w:rPrChange w:id="90" w:author="Dell" w:date="2023-08-07T15:48:00Z">
            <w:rPr>
              <w:lang w:val="en-US"/>
            </w:rPr>
          </w:rPrChange>
        </w:rPr>
        <w:pPrChange w:id="91" w:author="Dell" w:date="2023-08-07T15:47:00Z">
          <w:pPr>
            <w:pStyle w:val="ListParagraph"/>
            <w:ind w:left="360"/>
          </w:pPr>
        </w:pPrChange>
      </w:pPr>
      <w:del w:id="92" w:author="Dell" w:date="2023-08-07T15:46:00Z">
        <w:r w:rsidRPr="009D0DD5" w:rsidDel="009D0DD5">
          <w:rPr>
            <w:sz w:val="28"/>
            <w:szCs w:val="28"/>
            <w:lang w:val="en-US"/>
            <w:rPrChange w:id="93" w:author="Dell" w:date="2023-08-07T15:48:00Z">
              <w:rPr>
                <w:lang w:val="en-US"/>
              </w:rPr>
            </w:rPrChange>
          </w:rPr>
          <w:delText>9</w:delText>
        </w:r>
      </w:del>
      <w:r w:rsidR="00685691" w:rsidRPr="009D0DD5">
        <w:rPr>
          <w:sz w:val="28"/>
          <w:szCs w:val="28"/>
          <w:lang w:val="en-US"/>
          <w:rPrChange w:id="94" w:author="Dell" w:date="2023-08-07T15:48:00Z">
            <w:rPr>
              <w:lang w:val="en-US"/>
            </w:rPr>
          </w:rPrChange>
        </w:rPr>
        <w:t>Write basic concepts of OOPS.</w:t>
      </w:r>
    </w:p>
    <w:p w:rsidR="005E3506" w:rsidDel="007B4041" w:rsidRDefault="00685691" w:rsidP="007B4041">
      <w:pPr>
        <w:pStyle w:val="ListParagraph"/>
        <w:numPr>
          <w:ilvl w:val="0"/>
          <w:numId w:val="6"/>
        </w:numPr>
        <w:rPr>
          <w:del w:id="95" w:author="Dell" w:date="2023-08-08T19:17:00Z"/>
          <w:rFonts w:cstheme="minorHAnsi"/>
          <w:sz w:val="28"/>
          <w:szCs w:val="28"/>
          <w:lang w:val="en-US"/>
        </w:rPr>
        <w:pPrChange w:id="96" w:author="Dell" w:date="2023-08-08T19:17:00Z">
          <w:pPr/>
        </w:pPrChange>
      </w:pPr>
      <w:del w:id="97" w:author="Dell" w:date="2023-08-07T15:48:00Z">
        <w:r w:rsidRPr="009D0DD5" w:rsidDel="009D0DD5">
          <w:rPr>
            <w:rFonts w:cstheme="minorHAnsi"/>
            <w:sz w:val="28"/>
            <w:szCs w:val="28"/>
            <w:lang w:val="en-US"/>
            <w:rPrChange w:id="98" w:author="Dell" w:date="2023-08-07T15:48:00Z">
              <w:rPr>
                <w:lang w:val="en-US"/>
              </w:rPr>
            </w:rPrChange>
          </w:rPr>
          <w:delText xml:space="preserve"> </w:delText>
        </w:r>
      </w:del>
      <w:r w:rsidRPr="009D0DD5">
        <w:rPr>
          <w:rFonts w:cstheme="minorHAnsi"/>
          <w:sz w:val="28"/>
          <w:szCs w:val="28"/>
          <w:lang w:val="en-US"/>
          <w:rPrChange w:id="99" w:author="Dell" w:date="2023-08-07T15:48:00Z">
            <w:rPr>
              <w:lang w:val="en-US"/>
            </w:rPr>
          </w:rPrChange>
        </w:rPr>
        <w:t>Basic concepts of OOPS are class, object, inheri</w:t>
      </w:r>
      <w:r w:rsidR="009E698D" w:rsidRPr="009D0DD5">
        <w:rPr>
          <w:rFonts w:cstheme="minorHAnsi"/>
          <w:sz w:val="28"/>
          <w:szCs w:val="28"/>
          <w:lang w:val="en-US"/>
          <w:rPrChange w:id="100" w:author="Dell" w:date="2023-08-07T15:48:00Z">
            <w:rPr>
              <w:lang w:val="en-US"/>
            </w:rPr>
          </w:rPrChange>
        </w:rPr>
        <w:t>tance, e</w:t>
      </w:r>
      <w:r w:rsidRPr="009D0DD5">
        <w:rPr>
          <w:rFonts w:cstheme="minorHAnsi"/>
          <w:sz w:val="28"/>
          <w:szCs w:val="28"/>
          <w:lang w:val="en-US"/>
          <w:rPrChange w:id="101" w:author="Dell" w:date="2023-08-07T15:48:00Z">
            <w:rPr>
              <w:lang w:val="en-US"/>
            </w:rPr>
          </w:rPrChange>
        </w:rPr>
        <w:t xml:space="preserve">ncapsulation, </w:t>
      </w:r>
      <w:del w:id="102" w:author="Dell" w:date="2023-08-07T16:05:00Z">
        <w:r w:rsidRPr="009D0DD5" w:rsidDel="008D4098">
          <w:rPr>
            <w:rFonts w:cstheme="minorHAnsi"/>
            <w:sz w:val="28"/>
            <w:szCs w:val="28"/>
            <w:lang w:val="en-US"/>
            <w:rPrChange w:id="103" w:author="Dell" w:date="2023-08-07T15:48:00Z">
              <w:rPr>
                <w:lang w:val="en-US"/>
              </w:rPr>
            </w:rPrChange>
          </w:rPr>
          <w:delText xml:space="preserve">polymorphysm </w:delText>
        </w:r>
      </w:del>
      <w:ins w:id="104" w:author="Dell" w:date="2023-08-07T16:05:00Z">
        <w:r w:rsidR="008D4098" w:rsidRPr="009D0DD5">
          <w:rPr>
            <w:rFonts w:cstheme="minorHAnsi"/>
            <w:sz w:val="28"/>
            <w:szCs w:val="28"/>
            <w:lang w:val="en-US"/>
            <w:rPrChange w:id="105" w:author="Dell" w:date="2023-08-07T15:48:00Z">
              <w:rPr>
                <w:lang w:val="en-US"/>
              </w:rPr>
            </w:rPrChange>
          </w:rPr>
          <w:t>polymorph</w:t>
        </w:r>
        <w:r w:rsidR="008D4098">
          <w:rPr>
            <w:rFonts w:cstheme="minorHAnsi"/>
            <w:sz w:val="28"/>
            <w:szCs w:val="28"/>
            <w:lang w:val="en-US"/>
          </w:rPr>
          <w:t>i</w:t>
        </w:r>
        <w:r w:rsidR="008D4098" w:rsidRPr="009D0DD5">
          <w:rPr>
            <w:rFonts w:cstheme="minorHAnsi"/>
            <w:sz w:val="28"/>
            <w:szCs w:val="28"/>
            <w:lang w:val="en-US"/>
            <w:rPrChange w:id="106" w:author="Dell" w:date="2023-08-07T15:48:00Z">
              <w:rPr>
                <w:lang w:val="en-US"/>
              </w:rPr>
            </w:rPrChange>
          </w:rPr>
          <w:t xml:space="preserve">sm </w:t>
        </w:r>
      </w:ins>
      <w:r w:rsidRPr="009D0DD5">
        <w:rPr>
          <w:rFonts w:cstheme="minorHAnsi"/>
          <w:sz w:val="28"/>
          <w:szCs w:val="28"/>
          <w:lang w:val="en-US"/>
          <w:rPrChange w:id="107" w:author="Dell" w:date="2023-08-07T15:48:00Z">
            <w:rPr>
              <w:lang w:val="en-US"/>
            </w:rPr>
          </w:rPrChange>
        </w:rPr>
        <w:t>and abstraction.</w:t>
      </w:r>
    </w:p>
    <w:p w:rsidR="007B4041" w:rsidRPr="009D0DD5" w:rsidRDefault="007B4041" w:rsidP="007B4041">
      <w:pPr>
        <w:pStyle w:val="ListParagraph"/>
        <w:ind w:left="360"/>
        <w:rPr>
          <w:ins w:id="108" w:author="Dell" w:date="2023-08-08T19:17:00Z"/>
          <w:rFonts w:cstheme="minorHAnsi"/>
          <w:sz w:val="28"/>
          <w:szCs w:val="28"/>
          <w:lang w:val="en-US"/>
          <w:rPrChange w:id="109" w:author="Dell" w:date="2023-08-07T15:48:00Z">
            <w:rPr>
              <w:ins w:id="110" w:author="Dell" w:date="2023-08-08T19:17:00Z"/>
              <w:lang w:val="en-US"/>
            </w:rPr>
          </w:rPrChange>
        </w:rPr>
        <w:pPrChange w:id="111" w:author="Dell" w:date="2023-08-08T19:18:00Z">
          <w:pPr/>
        </w:pPrChange>
      </w:pPr>
    </w:p>
    <w:p w:rsidR="005E3506" w:rsidRPr="007B4041" w:rsidDel="009D0DD5" w:rsidRDefault="005E3506" w:rsidP="007B4041">
      <w:pPr>
        <w:pStyle w:val="ListParagraph"/>
        <w:ind w:left="360"/>
        <w:rPr>
          <w:del w:id="112" w:author="Dell" w:date="2023-08-07T15:48:00Z"/>
          <w:rFonts w:cstheme="minorHAnsi"/>
          <w:sz w:val="28"/>
          <w:szCs w:val="28"/>
          <w:lang w:val="en-US"/>
          <w:rPrChange w:id="113" w:author="Dell" w:date="2023-08-08T19:17:00Z">
            <w:rPr>
              <w:del w:id="114" w:author="Dell" w:date="2023-08-07T15:48:00Z"/>
              <w:lang w:val="en-US"/>
            </w:rPr>
          </w:rPrChange>
        </w:rPr>
        <w:pPrChange w:id="115" w:author="Dell" w:date="2023-08-08T19:18:00Z">
          <w:pPr>
            <w:pStyle w:val="ListParagraph"/>
          </w:pPr>
        </w:pPrChange>
      </w:pPr>
    </w:p>
    <w:p w:rsidR="009D0DD5" w:rsidRDefault="009D0DD5" w:rsidP="007B4041">
      <w:pPr>
        <w:pStyle w:val="ListParagraph"/>
        <w:ind w:left="360"/>
        <w:rPr>
          <w:ins w:id="116" w:author="Dell" w:date="2023-08-07T15:48:00Z"/>
          <w:lang w:val="en-US"/>
        </w:rPr>
        <w:pPrChange w:id="117" w:author="Dell" w:date="2023-08-08T19:18:00Z">
          <w:pPr/>
        </w:pPrChange>
      </w:pPr>
    </w:p>
    <w:p w:rsidR="009D0DD5" w:rsidRPr="005E3506" w:rsidRDefault="009D0DD5" w:rsidP="005E3506">
      <w:pPr>
        <w:rPr>
          <w:ins w:id="118" w:author="Dell" w:date="2023-08-07T15:48:00Z"/>
          <w:rFonts w:cstheme="minorHAnsi"/>
          <w:sz w:val="28"/>
          <w:szCs w:val="28"/>
          <w:lang w:val="en-US"/>
        </w:rPr>
      </w:pPr>
      <w:ins w:id="119" w:author="Dell" w:date="2023-08-07T15:49:00Z">
        <w:r>
          <w:rPr>
            <w:rFonts w:cstheme="minorHAnsi"/>
            <w:sz w:val="28"/>
            <w:szCs w:val="28"/>
            <w:lang w:val="en-US"/>
          </w:rPr>
          <w:t>10.</w:t>
        </w:r>
        <w:r w:rsidRPr="009D0DD5">
          <w:t xml:space="preserve"> </w:t>
        </w:r>
        <w:r w:rsidRPr="009D0DD5">
          <w:rPr>
            <w:rFonts w:cstheme="minorHAnsi"/>
            <w:sz w:val="28"/>
            <w:szCs w:val="28"/>
            <w:lang w:val="en-US"/>
          </w:rPr>
          <w:t>What is class?</w:t>
        </w:r>
      </w:ins>
    </w:p>
    <w:p w:rsidR="00685691" w:rsidRPr="00380708" w:rsidDel="009D0DD5" w:rsidRDefault="00985162" w:rsidP="00380708">
      <w:pPr>
        <w:pStyle w:val="ListParagraph"/>
        <w:rPr>
          <w:del w:id="120" w:author="Dell" w:date="2023-08-07T15:49:00Z"/>
          <w:rFonts w:cstheme="minorHAnsi"/>
          <w:sz w:val="28"/>
          <w:szCs w:val="28"/>
          <w:lang w:val="en-US"/>
        </w:rPr>
      </w:pPr>
      <w:del w:id="121" w:author="Dell" w:date="2023-08-07T15:49:00Z">
        <w:r w:rsidDel="009D0DD5">
          <w:rPr>
            <w:rFonts w:cstheme="minorHAnsi"/>
            <w:sz w:val="28"/>
            <w:szCs w:val="28"/>
            <w:lang w:val="en-US"/>
          </w:rPr>
          <w:delText>10</w:delText>
        </w:r>
        <w:r w:rsidR="005E3506" w:rsidRPr="00380708" w:rsidDel="009D0DD5">
          <w:rPr>
            <w:rFonts w:cstheme="minorHAnsi"/>
            <w:sz w:val="28"/>
            <w:szCs w:val="28"/>
            <w:lang w:val="en-US"/>
          </w:rPr>
          <w:delText>What is class?</w:delText>
        </w:r>
      </w:del>
    </w:p>
    <w:p w:rsidR="005E3506" w:rsidRDefault="005E3506" w:rsidP="005E350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Class is a collection of data member (variable) and member function (process\method) to be verified.</w:t>
      </w:r>
    </w:p>
    <w:p w:rsidR="00380708" w:rsidRDefault="00380708" w:rsidP="00380708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5E3506" w:rsidRDefault="00985162" w:rsidP="005E350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11</w:t>
      </w:r>
      <w:r w:rsidR="005E3506">
        <w:rPr>
          <w:rFonts w:cstheme="minorHAnsi"/>
          <w:sz w:val="28"/>
          <w:szCs w:val="28"/>
          <w:lang w:val="en-US"/>
        </w:rPr>
        <w:t>. What is object?</w:t>
      </w:r>
    </w:p>
    <w:p w:rsidR="005E3506" w:rsidDel="007B4041" w:rsidRDefault="009E698D" w:rsidP="00643412">
      <w:pPr>
        <w:pStyle w:val="ListParagraph"/>
        <w:numPr>
          <w:ilvl w:val="0"/>
          <w:numId w:val="55"/>
        </w:numPr>
        <w:jc w:val="both"/>
        <w:rPr>
          <w:del w:id="122" w:author="Dell" w:date="2023-08-08T19:17:00Z"/>
          <w:rFonts w:cstheme="minorHAnsi"/>
          <w:sz w:val="28"/>
          <w:szCs w:val="28"/>
          <w:lang w:val="en-US"/>
        </w:rPr>
        <w:pPrChange w:id="123" w:author="Dell" w:date="2023-08-08T19:17:00Z">
          <w:pPr>
            <w:jc w:val="both"/>
          </w:pPr>
        </w:pPrChange>
      </w:pPr>
      <w:r>
        <w:rPr>
          <w:rFonts w:cstheme="minorHAnsi"/>
          <w:sz w:val="28"/>
          <w:szCs w:val="28"/>
          <w:lang w:val="en-US"/>
        </w:rPr>
        <w:t xml:space="preserve">Object is an instances of the </w:t>
      </w:r>
      <w:del w:id="124" w:author="Dell" w:date="2023-08-07T16:14:00Z">
        <w:r w:rsidDel="008D4098">
          <w:rPr>
            <w:rFonts w:cstheme="minorHAnsi"/>
            <w:sz w:val="28"/>
            <w:szCs w:val="28"/>
            <w:lang w:val="en-US"/>
          </w:rPr>
          <w:delText>class.To</w:delText>
        </w:r>
      </w:del>
      <w:ins w:id="125" w:author="Dell" w:date="2023-08-07T16:14:00Z">
        <w:r w:rsidR="008D4098">
          <w:rPr>
            <w:rFonts w:cstheme="minorHAnsi"/>
            <w:sz w:val="28"/>
            <w:szCs w:val="28"/>
            <w:lang w:val="en-US"/>
          </w:rPr>
          <w:t>class. To</w:t>
        </w:r>
      </w:ins>
      <w:r>
        <w:rPr>
          <w:rFonts w:cstheme="minorHAnsi"/>
          <w:sz w:val="28"/>
          <w:szCs w:val="28"/>
          <w:lang w:val="en-US"/>
        </w:rPr>
        <w:t xml:space="preserve"> create a memory for that class, to access all the properties of a class except private.</w:t>
      </w:r>
    </w:p>
    <w:p w:rsidR="007B4041" w:rsidRDefault="007B4041" w:rsidP="00643412">
      <w:pPr>
        <w:pStyle w:val="ListParagraph"/>
        <w:ind w:left="360" w:firstLine="60"/>
        <w:jc w:val="both"/>
        <w:rPr>
          <w:ins w:id="126" w:author="Dell" w:date="2023-08-08T19:17:00Z"/>
          <w:rFonts w:cstheme="minorHAnsi"/>
          <w:sz w:val="28"/>
          <w:szCs w:val="28"/>
          <w:lang w:val="en-US"/>
        </w:rPr>
        <w:pPrChange w:id="127" w:author="Dell" w:date="2023-08-08T19:17:00Z">
          <w:pPr>
            <w:pStyle w:val="ListParagraph"/>
            <w:numPr>
              <w:numId w:val="6"/>
            </w:numPr>
            <w:ind w:left="360" w:hanging="360"/>
            <w:jc w:val="both"/>
          </w:pPr>
        </w:pPrChange>
      </w:pPr>
    </w:p>
    <w:p w:rsidR="00380708" w:rsidRPr="007B4041" w:rsidRDefault="00380708" w:rsidP="007B4041">
      <w:pPr>
        <w:pStyle w:val="ListParagraph"/>
        <w:ind w:left="360"/>
        <w:jc w:val="both"/>
        <w:rPr>
          <w:rFonts w:cstheme="minorHAnsi"/>
          <w:sz w:val="28"/>
          <w:szCs w:val="28"/>
          <w:lang w:val="en-US"/>
          <w:rPrChange w:id="128" w:author="Dell" w:date="2023-08-08T19:17:00Z">
            <w:rPr>
              <w:lang w:val="en-US"/>
            </w:rPr>
          </w:rPrChange>
        </w:rPr>
        <w:pPrChange w:id="129" w:author="Dell" w:date="2023-08-08T19:17:00Z">
          <w:pPr>
            <w:jc w:val="both"/>
          </w:pPr>
        </w:pPrChange>
      </w:pPr>
    </w:p>
    <w:p w:rsidR="00380708" w:rsidRPr="00831C24" w:rsidRDefault="00985162" w:rsidP="00985162">
      <w:pPr>
        <w:rPr>
          <w:rFonts w:cstheme="minorHAnsi"/>
          <w:sz w:val="28"/>
          <w:szCs w:val="28"/>
          <w:lang w:val="en-US"/>
        </w:rPr>
      </w:pPr>
      <w:r w:rsidRPr="00831C24">
        <w:rPr>
          <w:rFonts w:cstheme="minorHAnsi"/>
          <w:sz w:val="28"/>
          <w:szCs w:val="28"/>
          <w:lang w:val="en-US"/>
        </w:rPr>
        <w:t>12.</w:t>
      </w:r>
      <w:r w:rsidR="009E698D" w:rsidRPr="00831C24">
        <w:rPr>
          <w:rFonts w:cstheme="minorHAnsi"/>
          <w:sz w:val="28"/>
          <w:szCs w:val="28"/>
          <w:lang w:val="en-US"/>
        </w:rPr>
        <w:t xml:space="preserve"> </w:t>
      </w:r>
      <w:r w:rsidR="00380708" w:rsidRPr="00831C24">
        <w:rPr>
          <w:rFonts w:cstheme="minorHAnsi"/>
          <w:sz w:val="28"/>
          <w:szCs w:val="28"/>
          <w:lang w:val="en-US"/>
        </w:rPr>
        <w:t>Explain working methodology of agile model and also write pros and cons?</w:t>
      </w:r>
    </w:p>
    <w:p w:rsidR="00380708" w:rsidRPr="00831C24" w:rsidRDefault="00380708" w:rsidP="0038070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831C24">
        <w:rPr>
          <w:rFonts w:cstheme="minorHAnsi"/>
          <w:sz w:val="28"/>
          <w:szCs w:val="28"/>
          <w:lang w:val="en-US"/>
        </w:rPr>
        <w:t>Agile SDLC process model is combination of iterative and incremental process with focus on process adaptability and customer satisfaction by rapid delivery of working software product.</w:t>
      </w:r>
    </w:p>
    <w:p w:rsidR="00380708" w:rsidRPr="00781AB7" w:rsidRDefault="00380708" w:rsidP="00380708">
      <w:pPr>
        <w:rPr>
          <w:rFonts w:cstheme="minorHAnsi"/>
          <w:sz w:val="28"/>
          <w:szCs w:val="28"/>
          <w:lang w:val="en-US"/>
        </w:rPr>
      </w:pPr>
      <w:r w:rsidRPr="00781AB7">
        <w:rPr>
          <w:rFonts w:cstheme="minorHAnsi"/>
          <w:sz w:val="28"/>
          <w:szCs w:val="28"/>
          <w:lang w:val="en-US"/>
        </w:rPr>
        <w:t>P</w:t>
      </w:r>
      <w:ins w:id="130" w:author="Dell" w:date="2023-08-07T15:50:00Z">
        <w:r w:rsidR="009D0DD5" w:rsidRPr="00781AB7">
          <w:rPr>
            <w:rFonts w:cstheme="minorHAnsi"/>
            <w:sz w:val="28"/>
            <w:szCs w:val="28"/>
            <w:lang w:val="en-US"/>
          </w:rPr>
          <w:t>ROS</w:t>
        </w:r>
      </w:ins>
      <w:del w:id="131" w:author="Dell" w:date="2023-08-07T15:50:00Z">
        <w:r w:rsidRPr="00781AB7" w:rsidDel="009D0DD5">
          <w:rPr>
            <w:rFonts w:cstheme="minorHAnsi"/>
            <w:sz w:val="28"/>
            <w:szCs w:val="28"/>
            <w:lang w:val="en-US"/>
          </w:rPr>
          <w:delText>ros</w:delText>
        </w:r>
      </w:del>
      <w:r w:rsidRPr="00781AB7">
        <w:rPr>
          <w:rFonts w:cstheme="minorHAnsi"/>
          <w:sz w:val="28"/>
          <w:szCs w:val="28"/>
          <w:lang w:val="en-US"/>
        </w:rPr>
        <w:t>:</w:t>
      </w:r>
      <w:del w:id="132" w:author="Dell" w:date="2023-08-07T16:02:00Z">
        <w:r w:rsidRPr="00781AB7" w:rsidDel="008700B8">
          <w:rPr>
            <w:rFonts w:cstheme="minorHAnsi"/>
            <w:sz w:val="28"/>
            <w:szCs w:val="28"/>
            <w:lang w:val="en-US"/>
          </w:rPr>
          <w:delText xml:space="preserve">- </w:delText>
        </w:r>
      </w:del>
      <w:r w:rsidRPr="00781AB7">
        <w:rPr>
          <w:rFonts w:cstheme="minorHAnsi"/>
          <w:sz w:val="28"/>
          <w:szCs w:val="28"/>
          <w:lang w:val="en-US"/>
        </w:rPr>
        <w:t xml:space="preserve"> </w:t>
      </w:r>
    </w:p>
    <w:p w:rsidR="00380708" w:rsidRPr="00831C24" w:rsidRDefault="00380708" w:rsidP="0098516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 w:rsidRPr="00831C24">
        <w:rPr>
          <w:rFonts w:cstheme="minorHAnsi"/>
          <w:sz w:val="28"/>
          <w:szCs w:val="28"/>
          <w:lang w:val="en-US"/>
        </w:rPr>
        <w:t xml:space="preserve">Minimum resources are required </w:t>
      </w:r>
    </w:p>
    <w:p w:rsidR="00380708" w:rsidRPr="00831C24" w:rsidRDefault="00380708" w:rsidP="0098516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 w:rsidRPr="00831C24">
        <w:rPr>
          <w:rFonts w:cstheme="minorHAnsi"/>
          <w:sz w:val="28"/>
          <w:szCs w:val="28"/>
          <w:lang w:val="en-US"/>
        </w:rPr>
        <w:t>Easy to manage</w:t>
      </w:r>
    </w:p>
    <w:p w:rsidR="009E698D" w:rsidRPr="00831C24" w:rsidDel="008700B8" w:rsidRDefault="00985162" w:rsidP="00985162">
      <w:pPr>
        <w:pStyle w:val="ListParagraph"/>
        <w:numPr>
          <w:ilvl w:val="0"/>
          <w:numId w:val="10"/>
        </w:numPr>
        <w:jc w:val="both"/>
        <w:rPr>
          <w:moveFrom w:id="133" w:author="Dell" w:date="2023-08-07T16:04:00Z"/>
          <w:rFonts w:cstheme="minorHAnsi"/>
          <w:sz w:val="28"/>
          <w:szCs w:val="28"/>
          <w:lang w:val="en-US"/>
        </w:rPr>
      </w:pPr>
      <w:moveFromRangeStart w:id="134" w:author="Dell" w:date="2023-08-07T16:04:00Z" w:name="move142316708"/>
      <w:moveFrom w:id="135" w:author="Dell" w:date="2023-08-07T16:04:00Z">
        <w:r w:rsidRPr="00831C24" w:rsidDel="008700B8">
          <w:rPr>
            <w:rFonts w:cstheme="minorHAnsi"/>
            <w:sz w:val="28"/>
            <w:szCs w:val="28"/>
            <w:lang w:val="en-US"/>
          </w:rPr>
          <w:t>Little</w:t>
        </w:r>
        <w:r w:rsidR="00380708" w:rsidRPr="00831C24" w:rsidDel="008700B8">
          <w:rPr>
            <w:rFonts w:cstheme="minorHAnsi"/>
            <w:sz w:val="28"/>
            <w:szCs w:val="28"/>
            <w:lang w:val="en-US"/>
          </w:rPr>
          <w:t xml:space="preserve"> or no planning required</w:t>
        </w:r>
      </w:moveFrom>
    </w:p>
    <w:moveFromRangeEnd w:id="134"/>
    <w:p w:rsidR="00380708" w:rsidRPr="00831C24" w:rsidRDefault="00380708" w:rsidP="00985162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  <w:lang w:val="en-US"/>
        </w:rPr>
      </w:pPr>
      <w:r w:rsidRPr="00831C24">
        <w:rPr>
          <w:rFonts w:cstheme="minorHAnsi"/>
          <w:sz w:val="28"/>
          <w:szCs w:val="28"/>
          <w:lang w:val="en-US"/>
        </w:rPr>
        <w:t>Gives flexibility to developers</w:t>
      </w:r>
    </w:p>
    <w:p w:rsidR="00985162" w:rsidRPr="00831C24" w:rsidRDefault="00985162" w:rsidP="00985162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  <w:lang w:val="en-US"/>
        </w:rPr>
      </w:pPr>
      <w:r w:rsidRPr="00831C24">
        <w:rPr>
          <w:rFonts w:cstheme="minorHAnsi"/>
          <w:sz w:val="28"/>
          <w:szCs w:val="28"/>
          <w:lang w:val="en-US"/>
        </w:rPr>
        <w:t>It’s a very realistic approach to software development</w:t>
      </w:r>
    </w:p>
    <w:p w:rsidR="00985162" w:rsidRPr="00831C24" w:rsidRDefault="00985162" w:rsidP="00985162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  <w:lang w:val="en-US"/>
        </w:rPr>
      </w:pPr>
      <w:r w:rsidRPr="00831C24">
        <w:rPr>
          <w:rFonts w:cstheme="minorHAnsi"/>
          <w:sz w:val="28"/>
          <w:szCs w:val="28"/>
          <w:lang w:val="en-US"/>
        </w:rPr>
        <w:t>Functionalities are developed rapidly</w:t>
      </w:r>
    </w:p>
    <w:p w:rsidR="008700B8" w:rsidRPr="00831C24" w:rsidRDefault="008700B8" w:rsidP="008700B8">
      <w:pPr>
        <w:pStyle w:val="ListParagraph"/>
        <w:numPr>
          <w:ilvl w:val="0"/>
          <w:numId w:val="10"/>
        </w:numPr>
        <w:jc w:val="both"/>
        <w:rPr>
          <w:moveTo w:id="136" w:author="Dell" w:date="2023-08-07T16:04:00Z"/>
          <w:rFonts w:cstheme="minorHAnsi"/>
          <w:sz w:val="28"/>
          <w:szCs w:val="28"/>
          <w:lang w:val="en-US"/>
        </w:rPr>
      </w:pPr>
      <w:moveToRangeStart w:id="137" w:author="Dell" w:date="2023-08-07T16:04:00Z" w:name="move142316708"/>
      <w:moveTo w:id="138" w:author="Dell" w:date="2023-08-07T16:04:00Z">
        <w:r w:rsidRPr="00831C24">
          <w:rPr>
            <w:rFonts w:cstheme="minorHAnsi"/>
            <w:sz w:val="28"/>
            <w:szCs w:val="28"/>
            <w:lang w:val="en-US"/>
          </w:rPr>
          <w:t>Little or no planning required</w:t>
        </w:r>
      </w:moveTo>
    </w:p>
    <w:moveToRangeEnd w:id="137"/>
    <w:p w:rsidR="00985162" w:rsidRPr="00831C24" w:rsidRDefault="00985162" w:rsidP="00985162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  <w:lang w:val="en-US"/>
        </w:rPr>
      </w:pPr>
      <w:r w:rsidRPr="00831C24">
        <w:rPr>
          <w:rFonts w:cstheme="minorHAnsi"/>
          <w:sz w:val="28"/>
          <w:szCs w:val="28"/>
          <w:lang w:val="en-US"/>
        </w:rPr>
        <w:lastRenderedPageBreak/>
        <w:t>Suitable for fixed or changing requirements</w:t>
      </w:r>
    </w:p>
    <w:p w:rsidR="009D0DD5" w:rsidRDefault="00985162" w:rsidP="00781AB7">
      <w:pPr>
        <w:pStyle w:val="ListParagraph"/>
        <w:numPr>
          <w:ilvl w:val="0"/>
          <w:numId w:val="10"/>
        </w:numPr>
        <w:jc w:val="both"/>
        <w:rPr>
          <w:ins w:id="139" w:author="Dell" w:date="2023-08-07T15:50:00Z"/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Promotes team work and cross training.</w:t>
      </w:r>
    </w:p>
    <w:p w:rsidR="009D0DD5" w:rsidRDefault="009D0DD5">
      <w:pPr>
        <w:jc w:val="both"/>
        <w:rPr>
          <w:ins w:id="140" w:author="Dell" w:date="2023-08-07T15:51:00Z"/>
          <w:rFonts w:cstheme="minorHAnsi"/>
          <w:sz w:val="28"/>
          <w:szCs w:val="28"/>
          <w:lang w:val="en-US"/>
        </w:rPr>
        <w:pPrChange w:id="141" w:author="Dell" w:date="2023-08-07T15:50:00Z">
          <w:pPr>
            <w:pStyle w:val="ListParagraph"/>
            <w:numPr>
              <w:numId w:val="10"/>
            </w:numPr>
            <w:ind w:left="360" w:hanging="360"/>
            <w:jc w:val="both"/>
          </w:pPr>
        </w:pPrChange>
      </w:pPr>
      <w:ins w:id="142" w:author="Dell" w:date="2023-08-07T15:50:00Z">
        <w:r>
          <w:rPr>
            <w:rFonts w:cstheme="minorHAnsi"/>
            <w:sz w:val="28"/>
            <w:szCs w:val="28"/>
            <w:lang w:val="en-US"/>
          </w:rPr>
          <w:t>CONS:</w:t>
        </w:r>
      </w:ins>
    </w:p>
    <w:p w:rsidR="0090577C" w:rsidRDefault="009D0DD5" w:rsidP="0090577C">
      <w:pPr>
        <w:pStyle w:val="ListParagraph"/>
        <w:numPr>
          <w:ilvl w:val="0"/>
          <w:numId w:val="49"/>
        </w:numPr>
        <w:jc w:val="both"/>
        <w:rPr>
          <w:rFonts w:cstheme="minorHAnsi"/>
          <w:sz w:val="28"/>
          <w:szCs w:val="28"/>
          <w:lang w:val="en-US"/>
        </w:rPr>
        <w:pPrChange w:id="143" w:author="Dell" w:date="2023-08-08T19:17:00Z">
          <w:pPr>
            <w:jc w:val="both"/>
          </w:pPr>
        </w:pPrChange>
      </w:pPr>
      <w:ins w:id="144" w:author="Dell" w:date="2023-08-07T15:52:00Z">
        <w:r>
          <w:rPr>
            <w:rFonts w:cstheme="minorHAnsi"/>
            <w:sz w:val="28"/>
            <w:szCs w:val="28"/>
            <w:lang w:val="en-US"/>
          </w:rPr>
          <w:t xml:space="preserve">More risk of </w:t>
        </w:r>
      </w:ins>
      <w:ins w:id="145" w:author="Dell" w:date="2023-08-07T15:53:00Z">
        <w:r>
          <w:rPr>
            <w:rFonts w:cstheme="minorHAnsi"/>
            <w:sz w:val="28"/>
            <w:szCs w:val="28"/>
            <w:lang w:val="en-US"/>
          </w:rPr>
          <w:t>sustainability</w:t>
        </w:r>
      </w:ins>
      <w:ins w:id="146" w:author="Dell" w:date="2023-08-07T15:52:00Z">
        <w:r>
          <w:rPr>
            <w:rFonts w:cstheme="minorHAnsi"/>
            <w:sz w:val="28"/>
            <w:szCs w:val="28"/>
            <w:lang w:val="en-US"/>
          </w:rPr>
          <w:t>,</w:t>
        </w:r>
      </w:ins>
      <w:ins w:id="147" w:author="Dell" w:date="2023-08-07T15:53:00Z">
        <w:r>
          <w:rPr>
            <w:rFonts w:cstheme="minorHAnsi"/>
            <w:sz w:val="28"/>
            <w:szCs w:val="28"/>
            <w:lang w:val="en-US"/>
          </w:rPr>
          <w:t xml:space="preserve"> maintainability and </w:t>
        </w:r>
      </w:ins>
      <w:ins w:id="148" w:author="Dell" w:date="2023-08-07T16:14:00Z">
        <w:r w:rsidR="008D4098">
          <w:rPr>
            <w:rFonts w:cstheme="minorHAnsi"/>
            <w:sz w:val="28"/>
            <w:szCs w:val="28"/>
            <w:lang w:val="en-US"/>
          </w:rPr>
          <w:t>extensibility</w:t>
        </w:r>
      </w:ins>
      <w:r w:rsidR="0090577C">
        <w:rPr>
          <w:rFonts w:cstheme="minorHAnsi"/>
          <w:sz w:val="28"/>
          <w:szCs w:val="28"/>
          <w:lang w:val="en-US"/>
        </w:rPr>
        <w:t xml:space="preserve">. </w:t>
      </w:r>
    </w:p>
    <w:p w:rsidR="0090577C" w:rsidRDefault="009D0DD5" w:rsidP="0090577C">
      <w:pPr>
        <w:pStyle w:val="ListParagraph"/>
        <w:numPr>
          <w:ilvl w:val="0"/>
          <w:numId w:val="49"/>
        </w:numPr>
        <w:jc w:val="both"/>
        <w:rPr>
          <w:rFonts w:cstheme="minorHAnsi"/>
          <w:sz w:val="28"/>
          <w:szCs w:val="28"/>
          <w:lang w:val="en-US"/>
        </w:rPr>
      </w:pPr>
      <w:ins w:id="149" w:author="Dell" w:date="2023-08-07T15:53:00Z">
        <w:r w:rsidRPr="0090577C">
          <w:rPr>
            <w:rFonts w:cstheme="minorHAnsi"/>
            <w:sz w:val="28"/>
            <w:szCs w:val="28"/>
            <w:lang w:val="en-US"/>
          </w:rPr>
          <w:t>Not good for complex dependency</w:t>
        </w:r>
      </w:ins>
      <w:r w:rsidR="0090577C" w:rsidRPr="0090577C">
        <w:rPr>
          <w:rFonts w:cstheme="minorHAnsi"/>
          <w:sz w:val="28"/>
          <w:szCs w:val="28"/>
          <w:lang w:val="en-US"/>
        </w:rPr>
        <w:t xml:space="preserve">. </w:t>
      </w:r>
    </w:p>
    <w:p w:rsidR="0090577C" w:rsidRDefault="009D0DD5" w:rsidP="0090577C">
      <w:pPr>
        <w:pStyle w:val="ListParagraph"/>
        <w:numPr>
          <w:ilvl w:val="0"/>
          <w:numId w:val="49"/>
        </w:numPr>
        <w:jc w:val="both"/>
        <w:rPr>
          <w:rFonts w:cstheme="minorHAnsi"/>
          <w:sz w:val="28"/>
          <w:szCs w:val="28"/>
          <w:lang w:val="en-US"/>
        </w:rPr>
        <w:pPrChange w:id="150" w:author="Dell" w:date="2023-08-08T19:17:00Z">
          <w:pPr>
            <w:jc w:val="both"/>
          </w:pPr>
        </w:pPrChange>
      </w:pPr>
      <w:ins w:id="151" w:author="Dell" w:date="2023-08-07T15:54:00Z">
        <w:r w:rsidRPr="0090577C">
          <w:rPr>
            <w:rFonts w:cstheme="minorHAnsi"/>
            <w:sz w:val="28"/>
            <w:szCs w:val="28"/>
            <w:lang w:val="en-US"/>
          </w:rPr>
          <w:t>High dependency on client interaction, if client is not clear the team can</w:t>
        </w:r>
      </w:ins>
      <w:r w:rsidR="0090577C" w:rsidRPr="0090577C">
        <w:rPr>
          <w:rFonts w:cstheme="minorHAnsi"/>
          <w:sz w:val="28"/>
          <w:szCs w:val="28"/>
          <w:lang w:val="en-US"/>
        </w:rPr>
        <w:t xml:space="preserve"> </w:t>
      </w:r>
      <w:ins w:id="152" w:author="Dell" w:date="2023-08-07T15:54:00Z">
        <w:r w:rsidRPr="0090577C">
          <w:rPr>
            <w:rFonts w:cstheme="minorHAnsi"/>
            <w:sz w:val="28"/>
            <w:szCs w:val="28"/>
            <w:lang w:val="en-US"/>
          </w:rPr>
          <w:t>be driven in wrong direction</w:t>
        </w:r>
      </w:ins>
      <w:r w:rsidR="0090577C" w:rsidRPr="0090577C">
        <w:rPr>
          <w:rFonts w:cstheme="minorHAnsi"/>
          <w:sz w:val="28"/>
          <w:szCs w:val="28"/>
          <w:lang w:val="en-US"/>
        </w:rPr>
        <w:t xml:space="preserve">. </w:t>
      </w:r>
    </w:p>
    <w:p w:rsidR="0090577C" w:rsidRPr="0090577C" w:rsidRDefault="009D0DD5" w:rsidP="0090577C">
      <w:pPr>
        <w:pStyle w:val="ListParagraph"/>
        <w:numPr>
          <w:ilvl w:val="0"/>
          <w:numId w:val="49"/>
        </w:numPr>
        <w:jc w:val="both"/>
        <w:rPr>
          <w:rFonts w:cstheme="minorHAnsi"/>
          <w:sz w:val="28"/>
          <w:szCs w:val="28"/>
          <w:lang w:val="en-US"/>
        </w:rPr>
      </w:pPr>
      <w:ins w:id="153" w:author="Dell" w:date="2023-08-07T15:55:00Z">
        <w:r w:rsidRPr="0090577C">
          <w:rPr>
            <w:rFonts w:cstheme="minorHAnsi"/>
            <w:sz w:val="28"/>
            <w:szCs w:val="28"/>
            <w:lang w:val="en-US"/>
          </w:rPr>
          <w:t xml:space="preserve">Transfer </w:t>
        </w:r>
      </w:ins>
      <w:ins w:id="154" w:author="Dell" w:date="2023-08-07T16:14:00Z">
        <w:r w:rsidR="008D4098" w:rsidRPr="0090577C">
          <w:rPr>
            <w:rFonts w:cstheme="minorHAnsi"/>
            <w:sz w:val="28"/>
            <w:szCs w:val="28"/>
            <w:lang w:val="en-US"/>
          </w:rPr>
          <w:t>of technology</w:t>
        </w:r>
      </w:ins>
      <w:ins w:id="155" w:author="Dell" w:date="2023-08-07T15:55:00Z">
        <w:r w:rsidRPr="0090577C">
          <w:rPr>
            <w:rFonts w:cstheme="minorHAnsi"/>
            <w:sz w:val="28"/>
            <w:szCs w:val="28"/>
            <w:lang w:val="en-US"/>
          </w:rPr>
          <w:t xml:space="preserve"> </w:t>
        </w:r>
      </w:ins>
      <w:ins w:id="156" w:author="Dell" w:date="2023-08-07T16:14:00Z">
        <w:r w:rsidR="008D4098" w:rsidRPr="0090577C">
          <w:rPr>
            <w:rFonts w:cstheme="minorHAnsi"/>
            <w:sz w:val="28"/>
            <w:szCs w:val="28"/>
            <w:lang w:val="en-US"/>
          </w:rPr>
          <w:t>to new</w:t>
        </w:r>
      </w:ins>
      <w:ins w:id="157" w:author="Dell" w:date="2023-08-07T15:56:00Z">
        <w:r w:rsidR="008700B8" w:rsidRPr="0090577C">
          <w:rPr>
            <w:rFonts w:cstheme="minorHAnsi"/>
            <w:sz w:val="28"/>
            <w:szCs w:val="28"/>
            <w:lang w:val="en-US"/>
          </w:rPr>
          <w:t xml:space="preserve"> team members is challenging due to lack of documentation</w:t>
        </w:r>
      </w:ins>
      <w:r w:rsidR="0090577C" w:rsidRPr="0090577C">
        <w:rPr>
          <w:rFonts w:cstheme="minorHAnsi"/>
          <w:sz w:val="28"/>
          <w:szCs w:val="28"/>
          <w:lang w:val="en-US"/>
        </w:rPr>
        <w:t xml:space="preserve">.  </w:t>
      </w:r>
    </w:p>
    <w:p w:rsidR="008700B8" w:rsidRDefault="008700B8" w:rsidP="0090577C">
      <w:pPr>
        <w:pStyle w:val="ListParagraph"/>
        <w:numPr>
          <w:ilvl w:val="0"/>
          <w:numId w:val="49"/>
        </w:numPr>
        <w:spacing w:line="276" w:lineRule="auto"/>
        <w:rPr>
          <w:rFonts w:cstheme="minorHAnsi"/>
          <w:sz w:val="28"/>
          <w:szCs w:val="28"/>
          <w:lang w:val="en-US"/>
        </w:rPr>
        <w:pPrChange w:id="158" w:author="Dell" w:date="2023-08-08T19:17:00Z">
          <w:pPr>
            <w:jc w:val="both"/>
          </w:pPr>
        </w:pPrChange>
      </w:pPr>
      <w:ins w:id="159" w:author="Dell" w:date="2023-08-07T15:57:00Z">
        <w:r w:rsidRPr="0090577C">
          <w:rPr>
            <w:rFonts w:cstheme="minorHAnsi"/>
            <w:sz w:val="28"/>
            <w:szCs w:val="28"/>
            <w:lang w:val="en-US"/>
          </w:rPr>
          <w:t>Overall planning, agile leader and agile PM practice is must without this it will not work.</w:t>
        </w:r>
      </w:ins>
    </w:p>
    <w:p w:rsidR="00643412" w:rsidRDefault="00643412" w:rsidP="00643412">
      <w:pPr>
        <w:spacing w:line="276" w:lineRule="auto"/>
        <w:rPr>
          <w:rFonts w:cstheme="minorHAnsi"/>
          <w:sz w:val="28"/>
          <w:szCs w:val="28"/>
          <w:lang w:val="en-US"/>
        </w:rPr>
      </w:pPr>
    </w:p>
    <w:p w:rsidR="00643412" w:rsidRPr="00643412" w:rsidDel="002A52A7" w:rsidRDefault="00643412" w:rsidP="00643412">
      <w:pPr>
        <w:spacing w:line="276" w:lineRule="auto"/>
        <w:rPr>
          <w:del w:id="160" w:author="Dell" w:date="2023-08-08T19:32:00Z"/>
          <w:rFonts w:cstheme="minorHAnsi"/>
          <w:sz w:val="28"/>
          <w:szCs w:val="28"/>
          <w:lang w:val="en-US"/>
        </w:rPr>
        <w:pPrChange w:id="161" w:author="Dell" w:date="2023-08-08T19:32:00Z">
          <w:pPr>
            <w:pStyle w:val="ListParagraph"/>
            <w:numPr>
              <w:numId w:val="6"/>
            </w:numPr>
            <w:ind w:left="360" w:hanging="360"/>
            <w:jc w:val="both"/>
          </w:pPr>
        </w:pPrChange>
      </w:pPr>
      <w:r>
        <w:rPr>
          <w:rFonts w:cstheme="minorHAnsi"/>
          <w:sz w:val="28"/>
          <w:szCs w:val="28"/>
          <w:lang w:val="en-US"/>
        </w:rPr>
        <w:t xml:space="preserve">13. </w:t>
      </w:r>
      <w:r w:rsidRPr="00643412">
        <w:rPr>
          <w:rFonts w:cstheme="minorHAnsi"/>
          <w:sz w:val="28"/>
          <w:szCs w:val="28"/>
          <w:lang w:val="en-US"/>
        </w:rPr>
        <w:t>What is encapsulation?</w:t>
      </w:r>
    </w:p>
    <w:p w:rsidR="00643412" w:rsidRPr="00643412" w:rsidRDefault="00643412" w:rsidP="00643412">
      <w:pPr>
        <w:spacing w:line="276" w:lineRule="auto"/>
        <w:rPr>
          <w:rFonts w:cstheme="minorHAnsi"/>
          <w:sz w:val="28"/>
          <w:szCs w:val="28"/>
          <w:lang w:val="en-US"/>
        </w:rPr>
      </w:pPr>
    </w:p>
    <w:p w:rsidR="000D7A67" w:rsidRPr="00643412" w:rsidDel="00A24C50" w:rsidRDefault="00643412" w:rsidP="00643412">
      <w:pPr>
        <w:spacing w:line="276" w:lineRule="auto"/>
        <w:rPr>
          <w:del w:id="162" w:author="Dell" w:date="2023-08-08T19:16:00Z"/>
          <w:rFonts w:cstheme="minorHAnsi"/>
          <w:sz w:val="28"/>
          <w:szCs w:val="28"/>
          <w:lang w:val="en-US"/>
        </w:rPr>
        <w:pPrChange w:id="163" w:author="Dell" w:date="2023-08-08T19:33:00Z">
          <w:pPr>
            <w:jc w:val="both"/>
          </w:pPr>
        </w:pPrChange>
      </w:pPr>
      <w:r>
        <w:rPr>
          <w:rFonts w:cstheme="minorHAnsi"/>
          <w:sz w:val="28"/>
          <w:szCs w:val="28"/>
          <w:lang w:val="en-US"/>
        </w:rPr>
        <w:t xml:space="preserve">     </w:t>
      </w:r>
      <w:del w:id="164" w:author="Dell" w:date="2023-08-08T19:32:00Z">
        <w:r w:rsidR="000D7A67" w:rsidRPr="00643412" w:rsidDel="002A52A7">
          <w:rPr>
            <w:rFonts w:cstheme="minorHAnsi"/>
            <w:sz w:val="28"/>
            <w:szCs w:val="28"/>
            <w:lang w:val="en-US"/>
          </w:rPr>
          <w:delText xml:space="preserve"> </w:delText>
        </w:r>
      </w:del>
      <w:r w:rsidR="000D7A67" w:rsidRPr="00643412">
        <w:rPr>
          <w:rFonts w:cstheme="minorHAnsi"/>
          <w:sz w:val="28"/>
          <w:szCs w:val="28"/>
          <w:lang w:val="en-US"/>
        </w:rPr>
        <w:t>Encapsulation is the process of wrapping up of code or data into a single unit i.e. private your data member &amp; member function.</w:t>
      </w:r>
    </w:p>
    <w:p w:rsidR="00A24C50" w:rsidRPr="00643412" w:rsidRDefault="00A24C50" w:rsidP="00643412">
      <w:pPr>
        <w:spacing w:line="276" w:lineRule="auto"/>
        <w:rPr>
          <w:ins w:id="165" w:author="Dell" w:date="2023-08-08T19:17:00Z"/>
          <w:rFonts w:cstheme="minorHAnsi"/>
          <w:sz w:val="28"/>
          <w:szCs w:val="28"/>
          <w:lang w:val="en-US"/>
        </w:rPr>
        <w:pPrChange w:id="166" w:author="Dell" w:date="2023-08-08T19:33:00Z">
          <w:pPr>
            <w:pStyle w:val="ListParagraph"/>
            <w:numPr>
              <w:numId w:val="6"/>
            </w:numPr>
            <w:ind w:left="360" w:hanging="360"/>
            <w:jc w:val="both"/>
          </w:pPr>
        </w:pPrChange>
      </w:pPr>
    </w:p>
    <w:p w:rsidR="00643412" w:rsidRPr="00643412" w:rsidRDefault="00643412" w:rsidP="00643412">
      <w:pPr>
        <w:rPr>
          <w:rFonts w:cstheme="minorHAnsi"/>
          <w:sz w:val="28"/>
          <w:szCs w:val="28"/>
          <w:lang w:val="en-US"/>
          <w:rPrChange w:id="167" w:author="Dell" w:date="2023-08-08T19:16:00Z">
            <w:rPr>
              <w:lang w:val="en-US"/>
            </w:rPr>
          </w:rPrChange>
        </w:rPr>
        <w:pPrChange w:id="168" w:author="Dell" w:date="2023-08-08T19:17:00Z">
          <w:pPr>
            <w:jc w:val="both"/>
          </w:pPr>
        </w:pPrChange>
      </w:pPr>
    </w:p>
    <w:p w:rsidR="000D7A67" w:rsidRPr="00781AB7" w:rsidRDefault="000D7A67" w:rsidP="00643412">
      <w:pPr>
        <w:spacing w:line="240" w:lineRule="auto"/>
        <w:jc w:val="both"/>
        <w:rPr>
          <w:rFonts w:cstheme="minorHAnsi"/>
          <w:sz w:val="28"/>
          <w:szCs w:val="28"/>
          <w:lang w:val="en-US"/>
        </w:rPr>
        <w:pPrChange w:id="169" w:author="Dell" w:date="2023-08-08T19:16:00Z">
          <w:pPr>
            <w:jc w:val="both"/>
          </w:pPr>
        </w:pPrChange>
      </w:pPr>
      <w:r w:rsidRPr="00781AB7">
        <w:rPr>
          <w:rFonts w:cstheme="minorHAnsi"/>
          <w:sz w:val="28"/>
          <w:szCs w:val="28"/>
          <w:lang w:val="en-US"/>
        </w:rPr>
        <w:t>14. What is polymorphism?</w:t>
      </w:r>
    </w:p>
    <w:p w:rsidR="000D7A67" w:rsidDel="00A24C50" w:rsidRDefault="000D7A67" w:rsidP="00643412">
      <w:pPr>
        <w:pStyle w:val="ListParagraph"/>
        <w:numPr>
          <w:ilvl w:val="0"/>
          <w:numId w:val="6"/>
        </w:numPr>
        <w:spacing w:line="276" w:lineRule="auto"/>
        <w:jc w:val="both"/>
        <w:rPr>
          <w:del w:id="170" w:author="Dell" w:date="2023-08-08T19:16:00Z"/>
          <w:rFonts w:cstheme="minorHAnsi"/>
          <w:sz w:val="28"/>
          <w:szCs w:val="28"/>
          <w:lang w:val="en-US"/>
        </w:rPr>
        <w:pPrChange w:id="171" w:author="Dell" w:date="2023-08-08T19:16:00Z">
          <w:pPr>
            <w:jc w:val="both"/>
          </w:pPr>
        </w:pPrChange>
      </w:pPr>
      <w:r w:rsidRPr="00781AB7">
        <w:rPr>
          <w:rFonts w:cstheme="minorHAnsi"/>
          <w:sz w:val="28"/>
          <w:szCs w:val="28"/>
          <w:lang w:val="en-US"/>
        </w:rPr>
        <w:t>Polymorphism means taking one name having different forms, many forms, multiple forms.</w:t>
      </w:r>
    </w:p>
    <w:p w:rsidR="00A24C50" w:rsidRPr="00781AB7" w:rsidRDefault="00A24C50" w:rsidP="00643412">
      <w:pPr>
        <w:pStyle w:val="ListParagraph"/>
        <w:spacing w:line="276" w:lineRule="auto"/>
        <w:ind w:left="360" w:firstLine="60"/>
        <w:jc w:val="both"/>
        <w:rPr>
          <w:ins w:id="172" w:author="Dell" w:date="2023-08-08T19:17:00Z"/>
          <w:rFonts w:cstheme="minorHAnsi"/>
          <w:sz w:val="28"/>
          <w:szCs w:val="28"/>
          <w:lang w:val="en-US"/>
        </w:rPr>
        <w:pPrChange w:id="173" w:author="Dell" w:date="2023-08-08T19:17:00Z">
          <w:pPr>
            <w:pStyle w:val="ListParagraph"/>
            <w:numPr>
              <w:numId w:val="6"/>
            </w:numPr>
            <w:ind w:left="360" w:hanging="360"/>
            <w:jc w:val="both"/>
          </w:pPr>
        </w:pPrChange>
      </w:pPr>
    </w:p>
    <w:p w:rsidR="000D7A67" w:rsidRPr="00A24C50" w:rsidRDefault="000D7A67" w:rsidP="00A24C50">
      <w:pPr>
        <w:pStyle w:val="ListParagraph"/>
        <w:spacing w:line="276" w:lineRule="auto"/>
        <w:ind w:left="360"/>
        <w:jc w:val="both"/>
        <w:rPr>
          <w:rFonts w:cstheme="minorHAnsi"/>
          <w:sz w:val="28"/>
          <w:szCs w:val="28"/>
          <w:lang w:val="en-US"/>
          <w:rPrChange w:id="174" w:author="Dell" w:date="2023-08-08T19:16:00Z">
            <w:rPr>
              <w:lang w:val="en-US"/>
            </w:rPr>
          </w:rPrChange>
        </w:rPr>
        <w:pPrChange w:id="175" w:author="Dell" w:date="2023-08-08T19:17:00Z">
          <w:pPr>
            <w:jc w:val="both"/>
          </w:pPr>
        </w:pPrChange>
      </w:pPr>
    </w:p>
    <w:p w:rsidR="000D7A67" w:rsidRPr="00781AB7" w:rsidRDefault="000D7A67" w:rsidP="00A24C50">
      <w:pPr>
        <w:spacing w:line="276" w:lineRule="auto"/>
        <w:jc w:val="both"/>
        <w:rPr>
          <w:rFonts w:cstheme="minorHAnsi"/>
          <w:sz w:val="28"/>
          <w:szCs w:val="28"/>
          <w:lang w:val="en-US"/>
        </w:rPr>
        <w:pPrChange w:id="176" w:author="Dell" w:date="2023-08-08T19:16:00Z">
          <w:pPr>
            <w:jc w:val="both"/>
          </w:pPr>
        </w:pPrChange>
      </w:pPr>
      <w:r w:rsidRPr="00781AB7">
        <w:rPr>
          <w:rFonts w:cstheme="minorHAnsi"/>
          <w:sz w:val="28"/>
          <w:szCs w:val="28"/>
          <w:lang w:val="en-US"/>
        </w:rPr>
        <w:t>15. What is inheritance?</w:t>
      </w:r>
    </w:p>
    <w:p w:rsidR="000D7A67" w:rsidDel="007D27A5" w:rsidRDefault="000D7A67" w:rsidP="007D27A5">
      <w:pPr>
        <w:pStyle w:val="ListParagraph"/>
        <w:numPr>
          <w:ilvl w:val="0"/>
          <w:numId w:val="6"/>
        </w:numPr>
        <w:jc w:val="both"/>
        <w:rPr>
          <w:del w:id="177" w:author="Dell" w:date="2023-08-08T19:24:00Z"/>
          <w:rFonts w:cstheme="minorHAnsi"/>
          <w:sz w:val="28"/>
          <w:szCs w:val="28"/>
          <w:lang w:val="en-US"/>
        </w:rPr>
        <w:pPrChange w:id="178" w:author="Dell" w:date="2023-08-08T19:24:00Z">
          <w:pPr>
            <w:jc w:val="both"/>
          </w:pPr>
        </w:pPrChange>
      </w:pPr>
      <w:r w:rsidRPr="00781AB7">
        <w:rPr>
          <w:rFonts w:cstheme="minorHAnsi"/>
          <w:sz w:val="28"/>
          <w:szCs w:val="28"/>
          <w:lang w:val="en-US"/>
        </w:rPr>
        <w:t>Inheritance is</w:t>
      </w:r>
      <w:r w:rsidR="003D6F8F" w:rsidRPr="00781AB7">
        <w:rPr>
          <w:rFonts w:cstheme="minorHAnsi"/>
          <w:sz w:val="28"/>
          <w:szCs w:val="28"/>
          <w:lang w:val="en-US"/>
        </w:rPr>
        <w:t xml:space="preserve"> a</w:t>
      </w:r>
      <w:r w:rsidRPr="00781AB7">
        <w:rPr>
          <w:rFonts w:cstheme="minorHAnsi"/>
          <w:sz w:val="28"/>
          <w:szCs w:val="28"/>
          <w:lang w:val="en-US"/>
        </w:rPr>
        <w:t xml:space="preserve"> mechanism in which one class acquires the property of another class.</w:t>
      </w:r>
      <w:r w:rsidR="003D6F8F" w:rsidRPr="008700B8">
        <w:rPr>
          <w:rFonts w:cstheme="minorHAnsi"/>
          <w:sz w:val="28"/>
          <w:szCs w:val="28"/>
          <w:lang w:val="en-US"/>
        </w:rPr>
        <w:t xml:space="preserve"> It’s main purpose is </w:t>
      </w:r>
      <w:del w:id="179" w:author="Dell" w:date="2023-08-07T16:14:00Z">
        <w:r w:rsidR="003D6F8F" w:rsidRPr="008700B8" w:rsidDel="008D4098">
          <w:rPr>
            <w:rFonts w:cstheme="minorHAnsi"/>
            <w:sz w:val="28"/>
            <w:szCs w:val="28"/>
            <w:lang w:val="en-US"/>
          </w:rPr>
          <w:delText>extensibility,reusability</w:delText>
        </w:r>
      </w:del>
      <w:ins w:id="180" w:author="Dell" w:date="2023-08-07T16:14:00Z">
        <w:r w:rsidR="008D4098" w:rsidRPr="008700B8">
          <w:rPr>
            <w:rFonts w:cstheme="minorHAnsi"/>
            <w:sz w:val="28"/>
            <w:szCs w:val="28"/>
            <w:lang w:val="en-US"/>
          </w:rPr>
          <w:t>extensibility, reusability</w:t>
        </w:r>
      </w:ins>
      <w:r w:rsidR="003D6F8F" w:rsidRPr="008700B8">
        <w:rPr>
          <w:rFonts w:cstheme="minorHAnsi"/>
          <w:sz w:val="28"/>
          <w:szCs w:val="28"/>
          <w:lang w:val="en-US"/>
        </w:rPr>
        <w:t>.</w:t>
      </w:r>
    </w:p>
    <w:p w:rsidR="007D27A5" w:rsidRPr="008700B8" w:rsidRDefault="007D27A5" w:rsidP="000D7A67">
      <w:pPr>
        <w:pStyle w:val="ListParagraph"/>
        <w:numPr>
          <w:ilvl w:val="0"/>
          <w:numId w:val="6"/>
        </w:numPr>
        <w:jc w:val="both"/>
        <w:rPr>
          <w:ins w:id="181" w:author="Dell" w:date="2023-08-08T19:24:00Z"/>
          <w:rFonts w:cstheme="minorHAnsi"/>
          <w:sz w:val="28"/>
          <w:szCs w:val="28"/>
          <w:lang w:val="en-US"/>
        </w:rPr>
      </w:pPr>
    </w:p>
    <w:p w:rsidR="003D6F8F" w:rsidRPr="007D27A5" w:rsidDel="002F4E74" w:rsidRDefault="003D6F8F" w:rsidP="007D27A5">
      <w:pPr>
        <w:pStyle w:val="ListParagraph"/>
        <w:ind w:left="360"/>
        <w:jc w:val="both"/>
        <w:rPr>
          <w:del w:id="182" w:author="Dell" w:date="2023-08-07T17:45:00Z"/>
          <w:rFonts w:cstheme="minorHAnsi"/>
          <w:sz w:val="28"/>
          <w:szCs w:val="28"/>
          <w:lang w:val="en-US"/>
          <w:rPrChange w:id="183" w:author="Dell" w:date="2023-08-08T19:24:00Z">
            <w:rPr>
              <w:del w:id="184" w:author="Dell" w:date="2023-08-07T17:45:00Z"/>
              <w:lang w:val="en-US"/>
            </w:rPr>
          </w:rPrChange>
        </w:rPr>
        <w:pPrChange w:id="185" w:author="Dell" w:date="2023-08-08T19:24:00Z">
          <w:pPr/>
        </w:pPrChange>
      </w:pPr>
    </w:p>
    <w:p w:rsidR="002F4E74" w:rsidRDefault="002F4E74" w:rsidP="007D27A5">
      <w:pPr>
        <w:pStyle w:val="ListParagraph"/>
        <w:ind w:left="360"/>
        <w:jc w:val="both"/>
        <w:rPr>
          <w:ins w:id="186" w:author="Dell" w:date="2023-08-08T13:18:00Z"/>
          <w:lang w:val="en-US"/>
        </w:rPr>
        <w:pPrChange w:id="187" w:author="Dell" w:date="2023-08-08T19:24:00Z">
          <w:pPr>
            <w:jc w:val="both"/>
          </w:pPr>
        </w:pPrChange>
      </w:pPr>
    </w:p>
    <w:p w:rsidR="00795AF7" w:rsidRDefault="002F4E74" w:rsidP="00795AF7">
      <w:pPr>
        <w:jc w:val="both"/>
        <w:rPr>
          <w:ins w:id="188" w:author="Dell" w:date="2023-08-08T19:19:00Z"/>
          <w:rFonts w:cstheme="minorHAnsi"/>
          <w:sz w:val="28"/>
          <w:szCs w:val="28"/>
          <w:lang w:val="en-US"/>
        </w:rPr>
        <w:pPrChange w:id="189" w:author="Dell" w:date="2023-08-08T19:19:00Z">
          <w:pPr>
            <w:jc w:val="both"/>
          </w:pPr>
        </w:pPrChange>
      </w:pPr>
      <w:ins w:id="190" w:author="Dell" w:date="2023-08-08T13:18:00Z">
        <w:r>
          <w:rPr>
            <w:rFonts w:cstheme="minorHAnsi"/>
            <w:sz w:val="28"/>
            <w:szCs w:val="28"/>
            <w:lang w:val="en-US"/>
          </w:rPr>
          <w:t>16. Write SDLC phases with basic introduction.</w:t>
        </w:r>
      </w:ins>
    </w:p>
    <w:p w:rsidR="007D27A5" w:rsidRPr="00CE1C52" w:rsidRDefault="00BD1EA9" w:rsidP="007D27A5">
      <w:pPr>
        <w:pStyle w:val="ListParagraph"/>
        <w:numPr>
          <w:ilvl w:val="0"/>
          <w:numId w:val="47"/>
        </w:numPr>
        <w:jc w:val="both"/>
        <w:rPr>
          <w:ins w:id="191" w:author="Dell" w:date="2023-08-08T19:25:00Z"/>
          <w:rFonts w:cstheme="minorHAnsi"/>
          <w:sz w:val="28"/>
          <w:szCs w:val="28"/>
          <w:lang w:val="en-US"/>
          <w:rPrChange w:id="192" w:author="Dell" w:date="2023-08-08T19:29:00Z">
            <w:rPr>
              <w:ins w:id="193" w:author="Dell" w:date="2023-08-08T19:25:00Z"/>
              <w:rFonts w:cstheme="minorHAnsi"/>
              <w:sz w:val="28"/>
              <w:szCs w:val="28"/>
              <w:lang w:val="en-US"/>
            </w:rPr>
          </w:rPrChange>
        </w:rPr>
        <w:pPrChange w:id="194" w:author="Dell" w:date="2023-08-08T19:29:00Z">
          <w:pPr/>
        </w:pPrChange>
      </w:pPr>
      <w:ins w:id="195" w:author="Dell" w:date="2023-08-08T13:26:00Z">
        <w:r w:rsidRPr="00CE1C52">
          <w:rPr>
            <w:rFonts w:cstheme="minorHAnsi"/>
            <w:sz w:val="28"/>
            <w:szCs w:val="28"/>
            <w:lang w:val="en-US"/>
            <w:rPrChange w:id="196" w:author="Dell" w:date="2023-08-08T19:29:00Z">
              <w:rPr>
                <w:lang w:val="en-US"/>
              </w:rPr>
            </w:rPrChange>
          </w:rPr>
          <w:t xml:space="preserve">Requirement collection: </w:t>
        </w:r>
      </w:ins>
      <w:ins w:id="197" w:author="Dell" w:date="2023-08-08T13:27:00Z">
        <w:r w:rsidRPr="00CE1C52">
          <w:rPr>
            <w:rFonts w:cstheme="minorHAnsi"/>
            <w:sz w:val="28"/>
            <w:szCs w:val="28"/>
            <w:lang w:val="en-US"/>
            <w:rPrChange w:id="198" w:author="Dell" w:date="2023-08-08T19:29:00Z">
              <w:rPr>
                <w:lang w:val="en-US"/>
              </w:rPr>
            </w:rPrChange>
          </w:rPr>
          <w:t>Establish customer needs</w:t>
        </w:r>
      </w:ins>
      <w:ins w:id="199" w:author="Dell" w:date="2023-08-08T19:19:00Z">
        <w:r w:rsidR="00795AF7" w:rsidRPr="00CE1C52">
          <w:rPr>
            <w:rFonts w:cstheme="minorHAnsi"/>
            <w:sz w:val="28"/>
            <w:szCs w:val="28"/>
            <w:lang w:val="en-US"/>
            <w:rPrChange w:id="200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.</w:t>
        </w:r>
      </w:ins>
    </w:p>
    <w:p w:rsidR="00795AF7" w:rsidRPr="00CE1C52" w:rsidRDefault="00BD1EA9" w:rsidP="007D27A5">
      <w:pPr>
        <w:pStyle w:val="ListParagraph"/>
        <w:numPr>
          <w:ilvl w:val="0"/>
          <w:numId w:val="47"/>
        </w:numPr>
        <w:jc w:val="both"/>
        <w:rPr>
          <w:ins w:id="201" w:author="Dell" w:date="2023-08-08T19:20:00Z"/>
          <w:rFonts w:cstheme="minorHAnsi"/>
          <w:sz w:val="28"/>
          <w:szCs w:val="28"/>
          <w:lang w:val="en-US"/>
          <w:rPrChange w:id="202" w:author="Dell" w:date="2023-08-08T19:29:00Z">
            <w:rPr>
              <w:ins w:id="203" w:author="Dell" w:date="2023-08-08T19:20:00Z"/>
              <w:rFonts w:cstheme="minorHAnsi"/>
              <w:sz w:val="28"/>
              <w:szCs w:val="28"/>
              <w:lang w:val="en-US"/>
            </w:rPr>
          </w:rPrChange>
        </w:rPr>
        <w:pPrChange w:id="204" w:author="Dell" w:date="2023-08-08T19:29:00Z">
          <w:pPr/>
        </w:pPrChange>
      </w:pPr>
      <w:ins w:id="205" w:author="Dell" w:date="2023-08-08T13:27:00Z">
        <w:r w:rsidRPr="00CE1C52">
          <w:rPr>
            <w:rFonts w:cstheme="minorHAnsi"/>
            <w:sz w:val="28"/>
            <w:szCs w:val="28"/>
            <w:lang w:val="en-US"/>
            <w:rPrChange w:id="206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Analysis</w:t>
        </w:r>
      </w:ins>
      <w:ins w:id="207" w:author="Dell" w:date="2023-08-08T13:28:00Z">
        <w:r w:rsidRPr="00CE1C52">
          <w:rPr>
            <w:rFonts w:cstheme="minorHAnsi"/>
            <w:sz w:val="28"/>
            <w:szCs w:val="28"/>
            <w:lang w:val="en-US"/>
            <w:rPrChange w:id="208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:</w:t>
        </w:r>
      </w:ins>
      <w:ins w:id="209" w:author="Dell" w:date="2023-08-08T13:29:00Z">
        <w:r w:rsidRPr="00CE1C52">
          <w:rPr>
            <w:rFonts w:cstheme="minorHAnsi"/>
            <w:sz w:val="28"/>
            <w:szCs w:val="28"/>
            <w:lang w:val="en-US"/>
            <w:rPrChange w:id="210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 xml:space="preserve"> </w:t>
        </w:r>
      </w:ins>
      <w:ins w:id="211" w:author="Dell" w:date="2023-08-08T13:34:00Z">
        <w:r w:rsidRPr="00CE1C52">
          <w:rPr>
            <w:rFonts w:cstheme="minorHAnsi"/>
            <w:sz w:val="28"/>
            <w:szCs w:val="28"/>
            <w:lang w:val="en-US"/>
            <w:rPrChange w:id="212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Model &amp; specify the requirement</w:t>
        </w:r>
        <w:r w:rsidR="00795AF7" w:rsidRPr="00CE1C52">
          <w:rPr>
            <w:rFonts w:cstheme="minorHAnsi"/>
            <w:sz w:val="28"/>
            <w:szCs w:val="28"/>
            <w:lang w:val="en-US"/>
            <w:rPrChange w:id="213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.</w:t>
        </w:r>
      </w:ins>
    </w:p>
    <w:p w:rsidR="007D27A5" w:rsidRPr="00CE1C52" w:rsidRDefault="00CE32EA" w:rsidP="007D27A5">
      <w:pPr>
        <w:pStyle w:val="ListParagraph"/>
        <w:numPr>
          <w:ilvl w:val="0"/>
          <w:numId w:val="47"/>
        </w:numPr>
        <w:rPr>
          <w:ins w:id="214" w:author="Dell" w:date="2023-08-08T19:25:00Z"/>
          <w:rFonts w:cstheme="minorHAnsi"/>
          <w:sz w:val="28"/>
          <w:szCs w:val="28"/>
          <w:lang w:val="en-US"/>
          <w:rPrChange w:id="215" w:author="Dell" w:date="2023-08-08T19:29:00Z">
            <w:rPr>
              <w:ins w:id="216" w:author="Dell" w:date="2023-08-08T19:25:00Z"/>
              <w:rFonts w:cstheme="minorHAnsi"/>
              <w:sz w:val="28"/>
              <w:szCs w:val="28"/>
              <w:lang w:val="en-US"/>
            </w:rPr>
          </w:rPrChange>
        </w:rPr>
        <w:pPrChange w:id="217" w:author="Dell" w:date="2023-08-08T19:29:00Z">
          <w:pPr/>
        </w:pPrChange>
      </w:pPr>
      <w:ins w:id="218" w:author="Dell" w:date="2023-08-08T13:48:00Z">
        <w:r w:rsidRPr="00CE1C52">
          <w:rPr>
            <w:rFonts w:cstheme="minorHAnsi"/>
            <w:sz w:val="28"/>
            <w:szCs w:val="28"/>
            <w:lang w:val="en-US"/>
            <w:rPrChange w:id="219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Design: Model</w:t>
        </w:r>
      </w:ins>
      <w:ins w:id="220" w:author="Dell" w:date="2023-08-08T13:34:00Z">
        <w:r w:rsidR="00BD1EA9" w:rsidRPr="00CE1C52">
          <w:rPr>
            <w:rFonts w:cstheme="minorHAnsi"/>
            <w:sz w:val="28"/>
            <w:szCs w:val="28"/>
            <w:lang w:val="en-US"/>
            <w:rPrChange w:id="221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 xml:space="preserve"> &amp; specify </w:t>
        </w:r>
      </w:ins>
      <w:ins w:id="222" w:author="Dell" w:date="2023-08-08T13:48:00Z">
        <w:r w:rsidRPr="00CE1C52">
          <w:rPr>
            <w:rFonts w:cstheme="minorHAnsi"/>
            <w:sz w:val="28"/>
            <w:szCs w:val="28"/>
            <w:lang w:val="en-US"/>
            <w:rPrChange w:id="223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the solution</w:t>
        </w:r>
      </w:ins>
      <w:ins w:id="224" w:author="Dell" w:date="2023-08-08T13:34:00Z">
        <w:r w:rsidR="00795AF7" w:rsidRPr="00CE1C52">
          <w:rPr>
            <w:rFonts w:cstheme="minorHAnsi"/>
            <w:sz w:val="28"/>
            <w:szCs w:val="28"/>
            <w:lang w:val="en-US"/>
            <w:rPrChange w:id="225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.</w:t>
        </w:r>
      </w:ins>
      <w:ins w:id="226" w:author="Dell" w:date="2023-08-08T19:20:00Z">
        <w:r w:rsidR="00795AF7" w:rsidRPr="00CE1C52">
          <w:rPr>
            <w:rFonts w:cstheme="minorHAnsi"/>
            <w:sz w:val="28"/>
            <w:szCs w:val="28"/>
            <w:lang w:val="en-US"/>
            <w:rPrChange w:id="227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 xml:space="preserve"> </w:t>
        </w:r>
      </w:ins>
    </w:p>
    <w:p w:rsidR="007D27A5" w:rsidRPr="00CE1C52" w:rsidRDefault="00BD1EA9" w:rsidP="007D27A5">
      <w:pPr>
        <w:pStyle w:val="ListParagraph"/>
        <w:numPr>
          <w:ilvl w:val="0"/>
          <w:numId w:val="47"/>
        </w:numPr>
        <w:rPr>
          <w:ins w:id="228" w:author="Dell" w:date="2023-08-08T19:20:00Z"/>
          <w:rFonts w:cstheme="minorHAnsi"/>
          <w:sz w:val="28"/>
          <w:szCs w:val="28"/>
          <w:lang w:val="en-US"/>
          <w:rPrChange w:id="229" w:author="Dell" w:date="2023-08-08T19:29:00Z">
            <w:rPr>
              <w:ins w:id="230" w:author="Dell" w:date="2023-08-08T19:20:00Z"/>
              <w:rFonts w:cstheme="minorHAnsi"/>
              <w:sz w:val="28"/>
              <w:szCs w:val="28"/>
              <w:lang w:val="en-US"/>
            </w:rPr>
          </w:rPrChange>
        </w:rPr>
        <w:pPrChange w:id="231" w:author="Dell" w:date="2023-08-08T19:29:00Z">
          <w:pPr/>
        </w:pPrChange>
      </w:pPr>
      <w:ins w:id="232" w:author="Dell" w:date="2023-08-08T13:28:00Z">
        <w:r w:rsidRPr="00CE1C52">
          <w:rPr>
            <w:rFonts w:cstheme="minorHAnsi"/>
            <w:sz w:val="28"/>
            <w:szCs w:val="28"/>
            <w:lang w:val="en-US"/>
            <w:rPrChange w:id="233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Implementation</w:t>
        </w:r>
      </w:ins>
      <w:ins w:id="234" w:author="Dell" w:date="2023-08-08T13:29:00Z">
        <w:r w:rsidRPr="00CE1C52">
          <w:rPr>
            <w:rFonts w:cstheme="minorHAnsi"/>
            <w:sz w:val="28"/>
            <w:szCs w:val="28"/>
            <w:lang w:val="en-US"/>
            <w:rPrChange w:id="235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:</w:t>
        </w:r>
      </w:ins>
      <w:ins w:id="236" w:author="Dell" w:date="2023-08-08T13:35:00Z">
        <w:r w:rsidRPr="00CE1C52">
          <w:rPr>
            <w:rFonts w:cstheme="minorHAnsi"/>
            <w:sz w:val="28"/>
            <w:szCs w:val="28"/>
            <w:lang w:val="en-US"/>
            <w:rPrChange w:id="237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 xml:space="preserve"> </w:t>
        </w:r>
      </w:ins>
      <w:ins w:id="238" w:author="Dell" w:date="2023-08-08T13:48:00Z">
        <w:r w:rsidR="00CE32EA" w:rsidRPr="00CE1C52">
          <w:rPr>
            <w:rFonts w:cstheme="minorHAnsi"/>
            <w:sz w:val="28"/>
            <w:szCs w:val="28"/>
            <w:lang w:val="en-US"/>
            <w:rPrChange w:id="239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Construct</w:t>
        </w:r>
      </w:ins>
      <w:ins w:id="240" w:author="Dell" w:date="2023-08-08T13:35:00Z">
        <w:r w:rsidRPr="00CE1C52">
          <w:rPr>
            <w:rFonts w:cstheme="minorHAnsi"/>
            <w:sz w:val="28"/>
            <w:szCs w:val="28"/>
            <w:lang w:val="en-US"/>
            <w:rPrChange w:id="241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 xml:space="preserve"> a solut</w:t>
        </w:r>
        <w:r w:rsidR="000000B8" w:rsidRPr="00CE1C52">
          <w:rPr>
            <w:rFonts w:cstheme="minorHAnsi"/>
            <w:sz w:val="28"/>
            <w:szCs w:val="28"/>
            <w:lang w:val="en-US"/>
            <w:rPrChange w:id="242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i</w:t>
        </w:r>
        <w:r w:rsidRPr="00CE1C52">
          <w:rPr>
            <w:rFonts w:cstheme="minorHAnsi"/>
            <w:sz w:val="28"/>
            <w:szCs w:val="28"/>
            <w:lang w:val="en-US"/>
            <w:rPrChange w:id="243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 xml:space="preserve">on </w:t>
        </w:r>
      </w:ins>
      <w:ins w:id="244" w:author="Dell" w:date="2023-08-08T13:45:00Z">
        <w:r w:rsidR="00CE32EA" w:rsidRPr="00CE1C52">
          <w:rPr>
            <w:rFonts w:cstheme="minorHAnsi"/>
            <w:sz w:val="28"/>
            <w:szCs w:val="28"/>
            <w:lang w:val="en-US"/>
            <w:rPrChange w:id="245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in a software</w:t>
        </w:r>
      </w:ins>
      <w:ins w:id="246" w:author="Dell" w:date="2023-08-08T19:18:00Z">
        <w:r w:rsidR="00795AF7" w:rsidRPr="00CE1C52">
          <w:rPr>
            <w:rFonts w:cstheme="minorHAnsi"/>
            <w:sz w:val="28"/>
            <w:szCs w:val="28"/>
            <w:lang w:val="en-US"/>
            <w:rPrChange w:id="247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.</w:t>
        </w:r>
      </w:ins>
      <w:ins w:id="248" w:author="Dell" w:date="2023-08-08T19:20:00Z">
        <w:r w:rsidR="007D27A5" w:rsidRPr="00CE1C52">
          <w:rPr>
            <w:rFonts w:cstheme="minorHAnsi"/>
            <w:sz w:val="28"/>
            <w:szCs w:val="28"/>
            <w:lang w:val="en-US"/>
            <w:rPrChange w:id="249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 xml:space="preserve"> </w:t>
        </w:r>
      </w:ins>
    </w:p>
    <w:p w:rsidR="007D27A5" w:rsidRPr="00CE1C52" w:rsidDel="007D27A5" w:rsidRDefault="00BD1EA9" w:rsidP="007D27A5">
      <w:pPr>
        <w:pStyle w:val="ListParagraph"/>
        <w:numPr>
          <w:ilvl w:val="0"/>
          <w:numId w:val="45"/>
        </w:numPr>
        <w:rPr>
          <w:del w:id="250" w:author="Dell" w:date="2023-08-08T19:28:00Z"/>
          <w:rFonts w:cstheme="minorHAnsi"/>
          <w:sz w:val="28"/>
          <w:szCs w:val="28"/>
          <w:lang w:val="en-US"/>
          <w:rPrChange w:id="251" w:author="Dell" w:date="2023-08-08T19:29:00Z">
            <w:rPr>
              <w:del w:id="252" w:author="Dell" w:date="2023-08-08T19:28:00Z"/>
              <w:rFonts w:cstheme="minorHAnsi"/>
              <w:sz w:val="28"/>
              <w:szCs w:val="28"/>
              <w:lang w:val="en-US"/>
            </w:rPr>
          </w:rPrChange>
        </w:rPr>
        <w:pPrChange w:id="253" w:author="Dell" w:date="2023-08-08T19:28:00Z">
          <w:pPr/>
        </w:pPrChange>
      </w:pPr>
      <w:ins w:id="254" w:author="Dell" w:date="2023-08-08T13:28:00Z">
        <w:r w:rsidRPr="00CE1C52">
          <w:rPr>
            <w:rFonts w:cstheme="minorHAnsi"/>
            <w:sz w:val="28"/>
            <w:szCs w:val="28"/>
            <w:lang w:val="en-US"/>
            <w:rPrChange w:id="255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Testing</w:t>
        </w:r>
      </w:ins>
      <w:ins w:id="256" w:author="Dell" w:date="2023-08-08T13:29:00Z">
        <w:r w:rsidRPr="00CE1C52">
          <w:rPr>
            <w:rFonts w:cstheme="minorHAnsi"/>
            <w:sz w:val="28"/>
            <w:szCs w:val="28"/>
            <w:lang w:val="en-US"/>
            <w:rPrChange w:id="257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:</w:t>
        </w:r>
      </w:ins>
      <w:ins w:id="258" w:author="Dell" w:date="2023-08-08T13:45:00Z">
        <w:r w:rsidR="00CE32EA" w:rsidRPr="00CE1C52">
          <w:rPr>
            <w:rFonts w:cstheme="minorHAnsi"/>
            <w:sz w:val="28"/>
            <w:szCs w:val="28"/>
            <w:lang w:val="en-US"/>
            <w:rPrChange w:id="259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 xml:space="preserve"> </w:t>
        </w:r>
      </w:ins>
      <w:ins w:id="260" w:author="Dell" w:date="2023-08-08T13:46:00Z">
        <w:r w:rsidR="00CE32EA" w:rsidRPr="00CE1C52">
          <w:rPr>
            <w:rFonts w:cstheme="minorHAnsi"/>
            <w:sz w:val="28"/>
            <w:szCs w:val="28"/>
            <w:lang w:val="en-US"/>
            <w:rPrChange w:id="261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Repair the solution against requirement</w:t>
        </w:r>
      </w:ins>
      <w:ins w:id="262" w:author="Dell" w:date="2023-08-08T19:20:00Z">
        <w:r w:rsidR="00795AF7" w:rsidRPr="00CE1C52">
          <w:rPr>
            <w:rFonts w:cstheme="minorHAnsi"/>
            <w:sz w:val="28"/>
            <w:szCs w:val="28"/>
            <w:lang w:val="en-US"/>
            <w:rPrChange w:id="263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.</w:t>
        </w:r>
      </w:ins>
      <w:r w:rsidR="007D27A5" w:rsidRPr="00CE1C52">
        <w:rPr>
          <w:rFonts w:cstheme="minorHAnsi"/>
          <w:sz w:val="28"/>
          <w:szCs w:val="28"/>
          <w:lang w:val="en-US"/>
          <w:rPrChange w:id="264" w:author="Dell" w:date="2023-08-08T19:29:00Z">
            <w:rPr>
              <w:rFonts w:cstheme="minorHAnsi"/>
              <w:sz w:val="28"/>
              <w:szCs w:val="28"/>
              <w:lang w:val="en-US"/>
            </w:rPr>
          </w:rPrChange>
        </w:rPr>
        <w:t xml:space="preserve"> </w:t>
      </w:r>
    </w:p>
    <w:p w:rsidR="007D27A5" w:rsidRPr="00CE1C52" w:rsidRDefault="007D27A5" w:rsidP="007D27A5">
      <w:pPr>
        <w:pStyle w:val="ListParagraph"/>
        <w:numPr>
          <w:ilvl w:val="0"/>
          <w:numId w:val="47"/>
        </w:numPr>
        <w:rPr>
          <w:ins w:id="265" w:author="Dell" w:date="2023-08-08T19:28:00Z"/>
          <w:rFonts w:cstheme="minorHAnsi"/>
          <w:sz w:val="28"/>
          <w:szCs w:val="28"/>
          <w:lang w:val="en-US"/>
          <w:rPrChange w:id="266" w:author="Dell" w:date="2023-08-08T19:29:00Z">
            <w:rPr>
              <w:ins w:id="267" w:author="Dell" w:date="2023-08-08T19:28:00Z"/>
              <w:rFonts w:cstheme="minorHAnsi"/>
              <w:sz w:val="28"/>
              <w:szCs w:val="28"/>
              <w:lang w:val="en-US"/>
            </w:rPr>
          </w:rPrChange>
        </w:rPr>
        <w:pPrChange w:id="268" w:author="Dell" w:date="2023-08-08T19:29:00Z">
          <w:pPr/>
        </w:pPrChange>
      </w:pPr>
    </w:p>
    <w:p w:rsidR="006C5653" w:rsidRPr="006C5653" w:rsidRDefault="00BD1EA9" w:rsidP="007D27A5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  <w:lang w:val="en-US"/>
        </w:rPr>
        <w:pPrChange w:id="269" w:author="Dell" w:date="2023-08-08T19:29:00Z">
          <w:pPr/>
        </w:pPrChange>
      </w:pPr>
      <w:ins w:id="270" w:author="Dell" w:date="2023-08-08T13:28:00Z">
        <w:r w:rsidRPr="00CE1C52">
          <w:rPr>
            <w:rFonts w:cstheme="minorHAnsi"/>
            <w:sz w:val="28"/>
            <w:szCs w:val="28"/>
            <w:lang w:val="en-US"/>
            <w:rPrChange w:id="271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lastRenderedPageBreak/>
          <w:t>Maintenance</w:t>
        </w:r>
      </w:ins>
      <w:ins w:id="272" w:author="Dell" w:date="2023-08-08T13:29:00Z">
        <w:r w:rsidRPr="00CE1C52">
          <w:rPr>
            <w:rFonts w:cstheme="minorHAnsi"/>
            <w:sz w:val="28"/>
            <w:szCs w:val="28"/>
            <w:lang w:val="en-US"/>
            <w:rPrChange w:id="273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:</w:t>
        </w:r>
      </w:ins>
      <w:ins w:id="274" w:author="Dell" w:date="2023-08-08T13:46:00Z">
        <w:r w:rsidR="00CE32EA" w:rsidRPr="00CE1C52">
          <w:rPr>
            <w:rFonts w:cstheme="minorHAnsi"/>
            <w:sz w:val="28"/>
            <w:szCs w:val="28"/>
            <w:lang w:val="en-US"/>
            <w:rPrChange w:id="275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 xml:space="preserve"> </w:t>
        </w:r>
      </w:ins>
      <w:ins w:id="276" w:author="Dell" w:date="2023-08-08T13:48:00Z">
        <w:r w:rsidR="00CE32EA" w:rsidRPr="00CE1C52">
          <w:rPr>
            <w:rFonts w:cstheme="minorHAnsi"/>
            <w:sz w:val="28"/>
            <w:szCs w:val="28"/>
            <w:lang w:val="en-US"/>
            <w:rPrChange w:id="277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Repair</w:t>
        </w:r>
      </w:ins>
      <w:ins w:id="278" w:author="Dell" w:date="2023-08-08T13:47:00Z">
        <w:r w:rsidR="00CE32EA" w:rsidRPr="00CE1C52">
          <w:rPr>
            <w:rFonts w:cstheme="minorHAnsi"/>
            <w:sz w:val="28"/>
            <w:szCs w:val="28"/>
            <w:lang w:val="en-US"/>
            <w:rPrChange w:id="279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 xml:space="preserve"> the defect &amp; adapt the solution the new</w:t>
        </w:r>
      </w:ins>
      <w:r w:rsidR="00451F27">
        <w:rPr>
          <w:rFonts w:cstheme="minorHAnsi"/>
          <w:sz w:val="28"/>
          <w:szCs w:val="28"/>
          <w:lang w:val="en-US"/>
        </w:rPr>
        <w:t xml:space="preserve"> </w:t>
      </w:r>
      <w:ins w:id="280" w:author="Dell" w:date="2023-08-08T13:47:00Z">
        <w:r w:rsidR="00CE32EA" w:rsidRPr="00CE1C52">
          <w:rPr>
            <w:rFonts w:cstheme="minorHAnsi"/>
            <w:sz w:val="28"/>
            <w:szCs w:val="28"/>
            <w:lang w:val="en-US"/>
            <w:rPrChange w:id="281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requirements</w:t>
        </w:r>
      </w:ins>
      <w:ins w:id="282" w:author="Dell" w:date="2023-08-08T13:48:00Z">
        <w:r w:rsidR="00CE32EA" w:rsidRPr="00CE1C52">
          <w:rPr>
            <w:rFonts w:cstheme="minorHAnsi"/>
            <w:sz w:val="28"/>
            <w:szCs w:val="28"/>
            <w:lang w:val="en-US"/>
            <w:rPrChange w:id="283" w:author="Dell" w:date="2023-08-08T19:29:00Z">
              <w:rPr>
                <w:rFonts w:cstheme="minorHAnsi"/>
                <w:sz w:val="28"/>
                <w:szCs w:val="28"/>
                <w:lang w:val="en-US"/>
              </w:rPr>
            </w:rPrChange>
          </w:rPr>
          <w:t>.</w:t>
        </w:r>
      </w:ins>
      <w:r w:rsidR="00451F27" w:rsidRPr="00451F27">
        <w:t xml:space="preserve"> </w:t>
      </w:r>
    </w:p>
    <w:p w:rsidR="006C5653" w:rsidRPr="006C5653" w:rsidRDefault="006C5653" w:rsidP="006C5653">
      <w:pPr>
        <w:ind w:left="14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noProof/>
          <w:sz w:val="28"/>
          <w:szCs w:val="28"/>
          <w:lang w:eastAsia="en-IN"/>
        </w:rPr>
        <w:pPrChange w:id="284" w:author="Dell" w:date="2023-08-08T19:29:00Z">
          <w:pPr/>
        </w:pPrChange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6FB0C2" wp14:editId="4FDCF57E">
                <wp:simplePos x="0" y="0"/>
                <wp:positionH relativeFrom="column">
                  <wp:posOffset>2275366</wp:posOffset>
                </wp:positionH>
                <wp:positionV relativeFrom="paragraph">
                  <wp:posOffset>595423</wp:posOffset>
                </wp:positionV>
                <wp:extent cx="3774559" cy="6741042"/>
                <wp:effectExtent l="57150" t="57150" r="54610" b="412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559" cy="67410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1E9AC" id="Rectangle 24" o:spid="_x0000_s1026" style="position:absolute;margin-left:179.15pt;margin-top:46.9pt;width:297.2pt;height:53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" fillcolor="#5b9bd5 [3204]" stroked="f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C2B5A4" wp14:editId="4ABF50BC">
                <wp:simplePos x="0" y="0"/>
                <wp:positionH relativeFrom="column">
                  <wp:posOffset>584791</wp:posOffset>
                </wp:positionH>
                <wp:positionV relativeFrom="paragraph">
                  <wp:posOffset>2721935</wp:posOffset>
                </wp:positionV>
                <wp:extent cx="2594152" cy="1678349"/>
                <wp:effectExtent l="0" t="0" r="34925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4152" cy="1678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1C344" id="Straight Connecto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214.35pt" to="250.3pt,3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891550" wp14:editId="2E036FD0">
                <wp:simplePos x="0" y="0"/>
                <wp:positionH relativeFrom="column">
                  <wp:posOffset>584791</wp:posOffset>
                </wp:positionH>
                <wp:positionV relativeFrom="paragraph">
                  <wp:posOffset>1988288</wp:posOffset>
                </wp:positionV>
                <wp:extent cx="2530032" cy="2381693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0032" cy="238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B3FD1" id="Straight Connector 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156.55pt" to="245.25pt,3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E5388E" wp14:editId="78B7900D">
                <wp:simplePos x="0" y="0"/>
                <wp:positionH relativeFrom="column">
                  <wp:posOffset>552892</wp:posOffset>
                </wp:positionH>
                <wp:positionV relativeFrom="paragraph">
                  <wp:posOffset>1233378</wp:posOffset>
                </wp:positionV>
                <wp:extent cx="2455885" cy="3168502"/>
                <wp:effectExtent l="0" t="0" r="2095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5885" cy="3168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A2649" id="Straight Connector 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5pt,97.1pt" to="236.95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1E3537" wp14:editId="62EC476F">
                <wp:simplePos x="0" y="0"/>
                <wp:positionH relativeFrom="column">
                  <wp:posOffset>574157</wp:posOffset>
                </wp:positionH>
                <wp:positionV relativeFrom="paragraph">
                  <wp:posOffset>4423143</wp:posOffset>
                </wp:positionV>
                <wp:extent cx="2615609" cy="2232837"/>
                <wp:effectExtent l="0" t="0" r="32385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609" cy="2232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55E91"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pt,348.3pt" to="251.15pt,5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7D5FF8" wp14:editId="6DD75D1F">
                <wp:simplePos x="0" y="0"/>
                <wp:positionH relativeFrom="column">
                  <wp:posOffset>552892</wp:posOffset>
                </wp:positionH>
                <wp:positionV relativeFrom="paragraph">
                  <wp:posOffset>4422982</wp:posOffset>
                </wp:positionV>
                <wp:extent cx="2562447" cy="1488720"/>
                <wp:effectExtent l="0" t="0" r="28575" b="355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447" cy="14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B606B"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348.25pt" to="245.3pt,4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1C58A8" wp14:editId="2C82228A">
                <wp:simplePos x="0" y="0"/>
                <wp:positionH relativeFrom="column">
                  <wp:posOffset>531628</wp:posOffset>
                </wp:positionH>
                <wp:positionV relativeFrom="paragraph">
                  <wp:posOffset>4412512</wp:posOffset>
                </wp:positionV>
                <wp:extent cx="2488019" cy="744279"/>
                <wp:effectExtent l="0" t="0" r="26670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019" cy="744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44B52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85pt,347.45pt" to="237.75pt,4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73C534" wp14:editId="4F6110CA">
                <wp:simplePos x="0" y="0"/>
                <wp:positionH relativeFrom="column">
                  <wp:posOffset>531628</wp:posOffset>
                </wp:positionH>
                <wp:positionV relativeFrom="paragraph">
                  <wp:posOffset>4274288</wp:posOffset>
                </wp:positionV>
                <wp:extent cx="2519916" cy="148265"/>
                <wp:effectExtent l="0" t="0" r="33020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916" cy="148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00B85" id="Straight Connector 2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85pt,336.55pt" to="240.25pt,3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CDF85D" wp14:editId="4DBDDF9A">
                <wp:simplePos x="0" y="0"/>
                <wp:positionH relativeFrom="column">
                  <wp:posOffset>552892</wp:posOffset>
                </wp:positionH>
                <wp:positionV relativeFrom="paragraph">
                  <wp:posOffset>3508744</wp:posOffset>
                </wp:positionV>
                <wp:extent cx="2498415" cy="892131"/>
                <wp:effectExtent l="0" t="0" r="3556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8415" cy="892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8A1B9" id="Straight Connector 1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5pt,276.3pt" to="240.3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7EC4B" wp14:editId="6470A873">
                <wp:simplePos x="0" y="0"/>
                <wp:positionH relativeFrom="column">
                  <wp:posOffset>3114365</wp:posOffset>
                </wp:positionH>
                <wp:positionV relativeFrom="paragraph">
                  <wp:posOffset>1679413</wp:posOffset>
                </wp:positionV>
                <wp:extent cx="2296632" cy="616245"/>
                <wp:effectExtent l="0" t="0" r="2794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2" cy="6162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CC20A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“Recharge &amp; Bill payment”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7EC4B" id="Oval 4" o:spid="_x0000_s1026" style="position:absolute;left:0;text-align:left;margin-left:245.25pt;margin-top:132.25pt;width:180.85pt;height:4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" fillcolor="window" strokecolor="#70ad47" strokeweight="1pt">
                <v:stroke joinstyle="miter"/>
                <v:textbox>
                  <w:txbxContent>
                    <w:p w:rsidR="006C5653" w:rsidRPr="00CC20A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“Recharge &amp; Bill payment” option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FB2E40" wp14:editId="4F2A2B5C">
                <wp:simplePos x="0" y="0"/>
                <wp:positionH relativeFrom="column">
                  <wp:posOffset>74251</wp:posOffset>
                </wp:positionH>
                <wp:positionV relativeFrom="paragraph">
                  <wp:posOffset>4125433</wp:posOffset>
                </wp:positionV>
                <wp:extent cx="177" cy="9144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AD0CE" id="Straight Connector 1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324.85pt" to="5.85pt,3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CE47A8" wp14:editId="479FCCB3">
                <wp:simplePos x="0" y="0"/>
                <wp:positionH relativeFrom="column">
                  <wp:posOffset>74429</wp:posOffset>
                </wp:positionH>
                <wp:positionV relativeFrom="paragraph">
                  <wp:posOffset>5039833</wp:posOffset>
                </wp:positionV>
                <wp:extent cx="404170" cy="434635"/>
                <wp:effectExtent l="0" t="0" r="3429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170" cy="43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1517A" id="Straight Connector 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396.85pt" to="37.65pt,4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7CD29B" wp14:editId="47A86D82">
                <wp:simplePos x="0" y="0"/>
                <wp:positionH relativeFrom="column">
                  <wp:posOffset>-329610</wp:posOffset>
                </wp:positionH>
                <wp:positionV relativeFrom="paragraph">
                  <wp:posOffset>5029200</wp:posOffset>
                </wp:positionV>
                <wp:extent cx="404037" cy="467493"/>
                <wp:effectExtent l="0" t="0" r="3429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037" cy="467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27B45" id="Straight Connector 1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95pt,396pt" to="5.85pt,4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7DEEF7" wp14:editId="3145524C">
                <wp:simplePos x="0" y="0"/>
                <wp:positionH relativeFrom="column">
                  <wp:posOffset>-372139</wp:posOffset>
                </wp:positionH>
                <wp:positionV relativeFrom="paragraph">
                  <wp:posOffset>4401879</wp:posOffset>
                </wp:positionV>
                <wp:extent cx="903768" cy="10633"/>
                <wp:effectExtent l="0" t="0" r="2984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768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981D5" id="Straight Connector 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pt,346.6pt" to="41.85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2FBE9" wp14:editId="1536EC5E">
                <wp:simplePos x="0" y="0"/>
                <wp:positionH relativeFrom="margin">
                  <wp:posOffset>-266449</wp:posOffset>
                </wp:positionH>
                <wp:positionV relativeFrom="paragraph">
                  <wp:posOffset>3465490</wp:posOffset>
                </wp:positionV>
                <wp:extent cx="669290" cy="648335"/>
                <wp:effectExtent l="0" t="0" r="16510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648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BD08DA" id="Oval 11" o:spid="_x0000_s1026" style="position:absolute;margin-left:-21pt;margin-top:272.85pt;width:52.7pt;height:51.0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169A00" wp14:editId="391EF99F">
                <wp:simplePos x="0" y="0"/>
                <wp:positionH relativeFrom="column">
                  <wp:posOffset>3156998</wp:posOffset>
                </wp:positionH>
                <wp:positionV relativeFrom="paragraph">
                  <wp:posOffset>6378250</wp:posOffset>
                </wp:positionV>
                <wp:extent cx="2296632" cy="616245"/>
                <wp:effectExtent l="0" t="0" r="2794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2" cy="6162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UPI PIN &amp; Pay</w:t>
                            </w:r>
                          </w:p>
                          <w:p w:rsidR="006C5653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6C5653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6C5653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6C5653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6C5653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6C5653" w:rsidRPr="00CC20A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69A00" id="Oval 10" o:spid="_x0000_s1027" style="position:absolute;left:0;text-align:left;margin-left:248.6pt;margin-top:502.2pt;width:180.85pt;height:4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" fillcolor="window" strokecolor="#70ad47" strokeweight="1pt">
                <v:stroke joinstyle="miter"/>
                <v:textbox>
                  <w:txbxContent>
                    <w:p w:rsidR="006C5653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UPI PIN &amp; Pay</w:t>
                      </w:r>
                    </w:p>
                    <w:p w:rsidR="006C5653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6C5653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6C5653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6C5653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6C5653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6C5653" w:rsidRPr="00CC20A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5B19E8" wp14:editId="65FDCE9E">
                <wp:simplePos x="0" y="0"/>
                <wp:positionH relativeFrom="margin">
                  <wp:posOffset>3115339</wp:posOffset>
                </wp:positionH>
                <wp:positionV relativeFrom="paragraph">
                  <wp:posOffset>5623973</wp:posOffset>
                </wp:positionV>
                <wp:extent cx="2296632" cy="616245"/>
                <wp:effectExtent l="0" t="0" r="2794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2" cy="6162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CC20A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any option to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B19E8" id="Oval 9" o:spid="_x0000_s1028" style="position:absolute;left:0;text-align:left;margin-left:245.3pt;margin-top:442.85pt;width:180.85pt;height:4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" fillcolor="window" strokecolor="#70ad47" strokeweight="1pt">
                <v:stroke joinstyle="miter"/>
                <v:textbox>
                  <w:txbxContent>
                    <w:p w:rsidR="006C5653" w:rsidRPr="00CC20A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any option to pay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EC6E9F" wp14:editId="0D5CA0D5">
                <wp:simplePos x="0" y="0"/>
                <wp:positionH relativeFrom="column">
                  <wp:posOffset>3168325</wp:posOffset>
                </wp:positionH>
                <wp:positionV relativeFrom="paragraph">
                  <wp:posOffset>2402220</wp:posOffset>
                </wp:positionV>
                <wp:extent cx="2296632" cy="616245"/>
                <wp:effectExtent l="0" t="0" r="2794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2" cy="6162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CC20A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 the option of ‘Electricity’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C6E9F" id="Oval 7" o:spid="_x0000_s1029" style="position:absolute;left:0;text-align:left;margin-left:249.45pt;margin-top:189.15pt;width:180.85pt;height:4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" fillcolor="window" strokecolor="#70ad47" strokeweight="1pt">
                <v:stroke joinstyle="miter"/>
                <v:textbox>
                  <w:txbxContent>
                    <w:p w:rsidR="006C5653" w:rsidRPr="00CC20A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Choose the option of ‘Electricity’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2C167" wp14:editId="5A1264D5">
                <wp:simplePos x="0" y="0"/>
                <wp:positionH relativeFrom="column">
                  <wp:posOffset>3019203</wp:posOffset>
                </wp:positionH>
                <wp:positionV relativeFrom="paragraph">
                  <wp:posOffset>4858710</wp:posOffset>
                </wp:positionV>
                <wp:extent cx="2296632" cy="616245"/>
                <wp:effectExtent l="0" t="0" r="2794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2" cy="6162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CC20A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2C167" id="Oval 8" o:spid="_x0000_s1030" style="position:absolute;left:0;text-align:left;margin-left:237.75pt;margin-top:382.6pt;width:180.85pt;height:4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" fillcolor="window" strokecolor="#70ad47" strokeweight="1pt">
                <v:stroke joinstyle="miter"/>
                <v:textbox>
                  <w:txbxContent>
                    <w:p w:rsidR="006C5653" w:rsidRPr="00CC20A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Proceed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B3261C" wp14:editId="09C9B4C6">
                <wp:simplePos x="0" y="0"/>
                <wp:positionH relativeFrom="column">
                  <wp:posOffset>3029659</wp:posOffset>
                </wp:positionH>
                <wp:positionV relativeFrom="paragraph">
                  <wp:posOffset>3997487</wp:posOffset>
                </wp:positionV>
                <wp:extent cx="2296632" cy="616245"/>
                <wp:effectExtent l="0" t="0" r="2794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2" cy="6162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CC20A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amount of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3261C" id="Oval 25" o:spid="_x0000_s1031" style="position:absolute;left:0;text-align:left;margin-left:238.55pt;margin-top:314.75pt;width:180.85pt;height:4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" fillcolor="window" strokecolor="#70ad47" strokeweight="1pt">
                <v:stroke joinstyle="miter"/>
                <v:textbox>
                  <w:txbxContent>
                    <w:p w:rsidR="006C5653" w:rsidRPr="00CC20A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amount of Bill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28D70A" wp14:editId="2BCE5C92">
                <wp:simplePos x="0" y="0"/>
                <wp:positionH relativeFrom="column">
                  <wp:posOffset>3051455</wp:posOffset>
                </wp:positionH>
                <wp:positionV relativeFrom="paragraph">
                  <wp:posOffset>3232002</wp:posOffset>
                </wp:positionV>
                <wp:extent cx="2296632" cy="616245"/>
                <wp:effectExtent l="0" t="0" r="2794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2" cy="6162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CC20A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Consumer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28D70A" id="Oval 26" o:spid="_x0000_s1032" style="position:absolute;left:0;text-align:left;margin-left:240.25pt;margin-top:254.5pt;width:180.85pt;height:4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" fillcolor="window" strokecolor="#70ad47" strokeweight="1pt">
                <v:stroke joinstyle="miter"/>
                <v:textbox>
                  <w:txbxContent>
                    <w:p w:rsidR="006C5653" w:rsidRPr="00CC20A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Consumer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220E3" wp14:editId="007461C3">
                <wp:simplePos x="0" y="0"/>
                <wp:positionH relativeFrom="column">
                  <wp:posOffset>2997584</wp:posOffset>
                </wp:positionH>
                <wp:positionV relativeFrom="paragraph">
                  <wp:posOffset>902970</wp:posOffset>
                </wp:positionV>
                <wp:extent cx="2296632" cy="616245"/>
                <wp:effectExtent l="0" t="0" r="2794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2" cy="616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653" w:rsidRPr="00CC20A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 in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Paytm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220E3" id="Oval 27" o:spid="_x0000_s1033" style="position:absolute;left:0;text-align:left;margin-left:236.05pt;margin-top:71.1pt;width:180.85pt;height:4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6C5653" w:rsidRPr="00CC20A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 in to </w:t>
                      </w:r>
                      <w:proofErr w:type="spellStart"/>
                      <w:r>
                        <w:rPr>
                          <w:lang w:val="en-US"/>
                        </w:rPr>
                        <w:t>Paytm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Account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  <w:lang w:val="en-US"/>
        </w:rPr>
        <w:t xml:space="preserve">17. </w:t>
      </w:r>
      <w:r w:rsidRPr="006C5653">
        <w:rPr>
          <w:sz w:val="28"/>
          <w:szCs w:val="28"/>
          <w:lang w:val="en-US"/>
        </w:rPr>
        <w:t xml:space="preserve">Draw </w:t>
      </w:r>
      <w:proofErr w:type="spellStart"/>
      <w:r w:rsidRPr="006C5653">
        <w:rPr>
          <w:sz w:val="28"/>
          <w:szCs w:val="28"/>
          <w:lang w:val="en-US"/>
        </w:rPr>
        <w:t>usecase</w:t>
      </w:r>
      <w:proofErr w:type="spellEnd"/>
      <w:r w:rsidRPr="006C5653">
        <w:rPr>
          <w:sz w:val="28"/>
          <w:szCs w:val="28"/>
          <w:lang w:val="en-US"/>
        </w:rPr>
        <w:t xml:space="preserve"> on Online Bill </w:t>
      </w:r>
      <w:proofErr w:type="gramStart"/>
      <w:r w:rsidRPr="006C5653">
        <w:rPr>
          <w:sz w:val="28"/>
          <w:szCs w:val="28"/>
          <w:lang w:val="en-US"/>
        </w:rPr>
        <w:t>Payment.(</w:t>
      </w:r>
      <w:proofErr w:type="spellStart"/>
      <w:proofErr w:type="gramEnd"/>
      <w:r w:rsidRPr="006C5653">
        <w:rPr>
          <w:sz w:val="28"/>
          <w:szCs w:val="28"/>
          <w:lang w:val="en-US"/>
        </w:rPr>
        <w:t>Paytm</w:t>
      </w:r>
      <w:proofErr w:type="spellEnd"/>
      <w:r w:rsidRPr="006C5653">
        <w:rPr>
          <w:sz w:val="28"/>
          <w:szCs w:val="28"/>
          <w:lang w:val="en-US"/>
        </w:rPr>
        <w:t>)</w:t>
      </w:r>
      <w:r w:rsidRPr="006C5653">
        <w:rPr>
          <w:noProof/>
          <w:sz w:val="28"/>
          <w:szCs w:val="28"/>
          <w:lang w:eastAsia="en-IN"/>
        </w:rPr>
        <w:t xml:space="preserve"> </w:t>
      </w:r>
    </w:p>
    <w:p w:rsidR="006C5653" w:rsidRDefault="006C5653" w:rsidP="006C5653">
      <w:pPr>
        <w:pStyle w:val="ListParagraph"/>
        <w:ind w:left="502"/>
        <w:rPr>
          <w:noProof/>
          <w:sz w:val="28"/>
          <w:szCs w:val="28"/>
          <w:lang w:eastAsia="en-IN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18. </w:t>
      </w:r>
      <w:r>
        <w:rPr>
          <w:sz w:val="28"/>
          <w:szCs w:val="28"/>
          <w:lang w:val="en-US"/>
        </w:rPr>
        <w:t xml:space="preserve">Draw </w:t>
      </w:r>
      <w:proofErr w:type="spellStart"/>
      <w:r>
        <w:rPr>
          <w:sz w:val="28"/>
          <w:szCs w:val="28"/>
          <w:lang w:val="en-US"/>
        </w:rPr>
        <w:t>usecase</w:t>
      </w:r>
      <w:proofErr w:type="spellEnd"/>
      <w:r>
        <w:rPr>
          <w:sz w:val="28"/>
          <w:szCs w:val="28"/>
          <w:lang w:val="en-US"/>
        </w:rPr>
        <w:t xml:space="preserve"> on Online shopping product using COD.</w:t>
      </w:r>
    </w:p>
    <w:p w:rsidR="006C5653" w:rsidRPr="00FB7770" w:rsidRDefault="006C5653" w:rsidP="006C5653">
      <w:pPr>
        <w:jc w:val="center"/>
        <w:rPr>
          <w:lang w:val="en-US"/>
        </w:rPr>
      </w:pPr>
    </w:p>
    <w:p w:rsidR="006C5653" w:rsidRPr="00FB7770" w:rsidRDefault="006C5653" w:rsidP="006C565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0A31FA" wp14:editId="602C1B43">
                <wp:simplePos x="0" y="0"/>
                <wp:positionH relativeFrom="column">
                  <wp:posOffset>2679404</wp:posOffset>
                </wp:positionH>
                <wp:positionV relativeFrom="paragraph">
                  <wp:posOffset>26920</wp:posOffset>
                </wp:positionV>
                <wp:extent cx="3157869" cy="5900509"/>
                <wp:effectExtent l="57150" t="38100" r="42545" b="431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869" cy="59005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BE957" id="Rectangle 28" o:spid="_x0000_s1026" style="position:absolute;margin-left:211pt;margin-top:2.1pt;width:248.65pt;height:464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" fillcolor="#5b9bd5 [3204]" stroked="f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1EB235" wp14:editId="0FA75F11">
                <wp:simplePos x="0" y="0"/>
                <wp:positionH relativeFrom="column">
                  <wp:posOffset>903767</wp:posOffset>
                </wp:positionH>
                <wp:positionV relativeFrom="paragraph">
                  <wp:posOffset>3291116</wp:posOffset>
                </wp:positionV>
                <wp:extent cx="2222205" cy="2062717"/>
                <wp:effectExtent l="0" t="0" r="26035" b="330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205" cy="2062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FD2FF" id="Straight Connector 29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5pt,259.15pt" to="246.15pt,4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F6D16A" wp14:editId="71CC98DC">
                <wp:simplePos x="0" y="0"/>
                <wp:positionH relativeFrom="column">
                  <wp:posOffset>935665</wp:posOffset>
                </wp:positionH>
                <wp:positionV relativeFrom="paragraph">
                  <wp:posOffset>3291115</wp:posOffset>
                </wp:positionV>
                <wp:extent cx="2349795" cy="1307805"/>
                <wp:effectExtent l="0" t="0" r="31750" b="260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795" cy="1307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D1DB9" id="Straight Connector 30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65pt,259.15pt" to="258.65pt,3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112974" wp14:editId="1A7038F6">
                <wp:simplePos x="0" y="0"/>
                <wp:positionH relativeFrom="column">
                  <wp:posOffset>933450</wp:posOffset>
                </wp:positionH>
                <wp:positionV relativeFrom="paragraph">
                  <wp:posOffset>3288900</wp:posOffset>
                </wp:positionV>
                <wp:extent cx="2246305" cy="640715"/>
                <wp:effectExtent l="0" t="0" r="20955" b="260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6305" cy="640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896F2" id="Straight Connector 31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258.95pt" to="250.35pt,3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45E578" wp14:editId="3A811DF6">
                <wp:simplePos x="0" y="0"/>
                <wp:positionH relativeFrom="column">
                  <wp:posOffset>903295</wp:posOffset>
                </wp:positionH>
                <wp:positionV relativeFrom="paragraph">
                  <wp:posOffset>3237954</wp:posOffset>
                </wp:positionV>
                <wp:extent cx="2338646" cy="31897"/>
                <wp:effectExtent l="0" t="0" r="2413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8646" cy="3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A8114" id="Straight Connector 3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254.95pt" to="255.3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673964" wp14:editId="41116EB2">
                <wp:simplePos x="0" y="0"/>
                <wp:positionH relativeFrom="column">
                  <wp:posOffset>903767</wp:posOffset>
                </wp:positionH>
                <wp:positionV relativeFrom="paragraph">
                  <wp:posOffset>611712</wp:posOffset>
                </wp:positionV>
                <wp:extent cx="2211573" cy="2657327"/>
                <wp:effectExtent l="0" t="0" r="17780" b="292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1573" cy="2657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5705D" id="Straight Connector 33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48.15pt" to="245.3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D07370" wp14:editId="5BE9622F">
                <wp:simplePos x="0" y="0"/>
                <wp:positionH relativeFrom="column">
                  <wp:posOffset>3104707</wp:posOffset>
                </wp:positionH>
                <wp:positionV relativeFrom="paragraph">
                  <wp:posOffset>314000</wp:posOffset>
                </wp:positionV>
                <wp:extent cx="2085975" cy="540045"/>
                <wp:effectExtent l="0" t="0" r="28575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4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653" w:rsidRPr="00FB777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in to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07370" id="Oval 34" o:spid="_x0000_s1034" style="position:absolute;margin-left:244.45pt;margin-top:24.7pt;width:164.25pt;height:4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C5653" w:rsidRPr="00FB777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in to the app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687E64" wp14:editId="7AC58995">
                <wp:simplePos x="0" y="0"/>
                <wp:positionH relativeFrom="column">
                  <wp:posOffset>882502</wp:posOffset>
                </wp:positionH>
                <wp:positionV relativeFrom="paragraph">
                  <wp:posOffset>2653164</wp:posOffset>
                </wp:positionV>
                <wp:extent cx="2221732" cy="616688"/>
                <wp:effectExtent l="0" t="0" r="26670" b="3111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1732" cy="616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0D162" id="Straight Connector 35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pt,208.9pt" to="244.45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3C0F5F" wp14:editId="262654E7">
                <wp:simplePos x="0" y="0"/>
                <wp:positionH relativeFrom="column">
                  <wp:posOffset>882502</wp:posOffset>
                </wp:positionH>
                <wp:positionV relativeFrom="paragraph">
                  <wp:posOffset>1993944</wp:posOffset>
                </wp:positionV>
                <wp:extent cx="2168068" cy="1294367"/>
                <wp:effectExtent l="0" t="0" r="22860" b="203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8068" cy="1294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E5F48" id="Straight Connector 3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pt,157pt" to="240.2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93EDE6" wp14:editId="711A4B12">
                <wp:simplePos x="0" y="0"/>
                <wp:positionH relativeFrom="column">
                  <wp:posOffset>903294</wp:posOffset>
                </wp:positionH>
                <wp:positionV relativeFrom="paragraph">
                  <wp:posOffset>1313461</wp:posOffset>
                </wp:positionV>
                <wp:extent cx="2147585" cy="1975440"/>
                <wp:effectExtent l="0" t="0" r="2413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7585" cy="197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71955" id="Straight Connector 37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103.4pt" to="240.25pt,2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BEEC6D" wp14:editId="6F80C0E0">
                <wp:simplePos x="0" y="0"/>
                <wp:positionH relativeFrom="column">
                  <wp:posOffset>3019868</wp:posOffset>
                </wp:positionH>
                <wp:positionV relativeFrom="paragraph">
                  <wp:posOffset>954390</wp:posOffset>
                </wp:positionV>
                <wp:extent cx="2371725" cy="61912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191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FB777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for desired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EEC6D" id="Oval 38" o:spid="_x0000_s1035" style="position:absolute;margin-left:237.8pt;margin-top:75.15pt;width:186.75pt;height:4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" fillcolor="window" strokecolor="#70ad47" strokeweight="1pt">
                <v:stroke joinstyle="miter"/>
                <v:textbox>
                  <w:txbxContent>
                    <w:p w:rsidR="006C5653" w:rsidRPr="00FB777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for desired product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7442D1" wp14:editId="3C342611">
                <wp:simplePos x="0" y="0"/>
                <wp:positionH relativeFrom="column">
                  <wp:posOffset>435935</wp:posOffset>
                </wp:positionH>
                <wp:positionV relativeFrom="paragraph">
                  <wp:posOffset>3929070</wp:posOffset>
                </wp:positionV>
                <wp:extent cx="467832" cy="255846"/>
                <wp:effectExtent l="0" t="0" r="2794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2" cy="255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A0957" id="Straight Connector 3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309.4pt" to="71.2pt,3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A5215C" wp14:editId="54FD8F53">
                <wp:simplePos x="0" y="0"/>
                <wp:positionH relativeFrom="column">
                  <wp:posOffset>42530</wp:posOffset>
                </wp:positionH>
                <wp:positionV relativeFrom="paragraph">
                  <wp:posOffset>3907805</wp:posOffset>
                </wp:positionV>
                <wp:extent cx="390835" cy="329609"/>
                <wp:effectExtent l="0" t="0" r="28575" b="323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835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6253B" id="Straight Connector 40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307.7pt" to="34.1pt,3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70593E" wp14:editId="571C5D30">
                <wp:simplePos x="0" y="0"/>
                <wp:positionH relativeFrom="margin">
                  <wp:align>left</wp:align>
                </wp:positionH>
                <wp:positionV relativeFrom="paragraph">
                  <wp:posOffset>3274060</wp:posOffset>
                </wp:positionV>
                <wp:extent cx="933450" cy="190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72AA3" id="Straight Connector 41" o:spid="_x0000_s1026" style="position:absolute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7.8pt" to="73.5pt,2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2FE715" wp14:editId="26C0F902">
                <wp:simplePos x="0" y="0"/>
                <wp:positionH relativeFrom="column">
                  <wp:posOffset>428625</wp:posOffset>
                </wp:positionH>
                <wp:positionV relativeFrom="paragraph">
                  <wp:posOffset>3026410</wp:posOffset>
                </wp:positionV>
                <wp:extent cx="19050" cy="9048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0183F" id="Straight Connector 4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238.3pt" to="35.25pt,3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1D7640" wp14:editId="094E5BC1">
                <wp:simplePos x="0" y="0"/>
                <wp:positionH relativeFrom="column">
                  <wp:posOffset>114300</wp:posOffset>
                </wp:positionH>
                <wp:positionV relativeFrom="paragraph">
                  <wp:posOffset>2407285</wp:posOffset>
                </wp:positionV>
                <wp:extent cx="590550" cy="6096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AE766" id="Oval 43" o:spid="_x0000_s1026" style="position:absolute;margin-left:9pt;margin-top:189.55pt;width:46.5pt;height:4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22C12C" wp14:editId="36598875">
                <wp:simplePos x="0" y="0"/>
                <wp:positionH relativeFrom="column">
                  <wp:posOffset>3104515</wp:posOffset>
                </wp:positionH>
                <wp:positionV relativeFrom="paragraph">
                  <wp:posOffset>5064760</wp:posOffset>
                </wp:positionV>
                <wp:extent cx="2390775" cy="59055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90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FB777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 &amp; place the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2C12C" id="Oval 44" o:spid="_x0000_s1036" style="position:absolute;margin-left:244.45pt;margin-top:398.8pt;width:188.25pt;height:4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" fillcolor="window" strokecolor="#70ad47" strokeweight="1pt">
                <v:stroke joinstyle="miter"/>
                <v:textbox>
                  <w:txbxContent>
                    <w:p w:rsidR="006C5653" w:rsidRPr="00FB777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 &amp; place the order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D4B152" wp14:editId="31A34ED6">
                <wp:simplePos x="0" y="0"/>
                <wp:positionH relativeFrom="column">
                  <wp:posOffset>3286125</wp:posOffset>
                </wp:positionH>
                <wp:positionV relativeFrom="paragraph">
                  <wp:posOffset>4369435</wp:posOffset>
                </wp:positionV>
                <wp:extent cx="2057400" cy="5334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33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FB777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 COD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4B152" id="Oval 45" o:spid="_x0000_s1037" style="position:absolute;margin-left:258.75pt;margin-top:344.05pt;width:162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" fillcolor="window" strokecolor="#70ad47" strokeweight="1pt">
                <v:stroke joinstyle="miter"/>
                <v:textbox>
                  <w:txbxContent>
                    <w:p w:rsidR="006C5653" w:rsidRPr="00FB777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Choose COD option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143C7C" wp14:editId="60614B98">
                <wp:simplePos x="0" y="0"/>
                <wp:positionH relativeFrom="column">
                  <wp:posOffset>3180715</wp:posOffset>
                </wp:positionH>
                <wp:positionV relativeFrom="paragraph">
                  <wp:posOffset>3645535</wp:posOffset>
                </wp:positionV>
                <wp:extent cx="2162175" cy="54292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429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FB777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Fill the required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43C7C" id="Oval 46" o:spid="_x0000_s1038" style="position:absolute;margin-left:250.45pt;margin-top:287.05pt;width:170.25pt;height:4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" fillcolor="window" strokecolor="#70ad47" strokeweight="1pt">
                <v:stroke joinstyle="miter"/>
                <v:textbox>
                  <w:txbxContent>
                    <w:p w:rsidR="006C5653" w:rsidRPr="00FB777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Fill the required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9DEB4D" wp14:editId="38589DB9">
                <wp:simplePos x="0" y="0"/>
                <wp:positionH relativeFrom="column">
                  <wp:posOffset>3247390</wp:posOffset>
                </wp:positionH>
                <wp:positionV relativeFrom="paragraph">
                  <wp:posOffset>2988310</wp:posOffset>
                </wp:positionV>
                <wp:extent cx="2047875" cy="50482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048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FB777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Proceed to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DEB4D" id="Oval 47" o:spid="_x0000_s1039" style="position:absolute;margin-left:255.7pt;margin-top:235.3pt;width:161.2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" fillcolor="window" strokecolor="#70ad47" strokeweight="1pt">
                <v:stroke joinstyle="miter"/>
                <v:textbox>
                  <w:txbxContent>
                    <w:p w:rsidR="006C5653" w:rsidRPr="00FB777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Proceed to buy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A79740" wp14:editId="4A62524F">
                <wp:simplePos x="0" y="0"/>
                <wp:positionH relativeFrom="column">
                  <wp:posOffset>3076575</wp:posOffset>
                </wp:positionH>
                <wp:positionV relativeFrom="paragraph">
                  <wp:posOffset>2397760</wp:posOffset>
                </wp:positionV>
                <wp:extent cx="2324100" cy="48577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857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Default="006C5653" w:rsidP="006C565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79740" id="Oval 48" o:spid="_x0000_s1040" style="position:absolute;margin-left:242.25pt;margin-top:188.8pt;width:183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" fillcolor="window" strokecolor="#70ad47" strokeweight="1pt">
                <v:stroke joinstyle="miter"/>
                <v:textbox>
                  <w:txbxContent>
                    <w:p w:rsidR="006C5653" w:rsidRDefault="006C5653" w:rsidP="006C565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Add to cart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FC754B" wp14:editId="482C9ADB">
                <wp:simplePos x="0" y="0"/>
                <wp:positionH relativeFrom="column">
                  <wp:posOffset>3019425</wp:posOffset>
                </wp:positionH>
                <wp:positionV relativeFrom="paragraph">
                  <wp:posOffset>1635760</wp:posOffset>
                </wp:positionV>
                <wp:extent cx="2476500" cy="6477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477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FB777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details &amp; select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C754B" id="Oval 49" o:spid="_x0000_s1041" style="position:absolute;margin-left:237.75pt;margin-top:128.8pt;width:195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" fillcolor="window" strokecolor="#70ad47" strokeweight="1pt">
                <v:stroke joinstyle="miter"/>
                <v:textbox>
                  <w:txbxContent>
                    <w:p w:rsidR="006C5653" w:rsidRPr="00FB777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details &amp; select the product</w:t>
                      </w:r>
                    </w:p>
                  </w:txbxContent>
                </v:textbox>
              </v:oval>
            </w:pict>
          </mc:Fallback>
        </mc:AlternateContent>
      </w: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Pr="000C2740" w:rsidRDefault="006C5653" w:rsidP="006C565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1C9042" wp14:editId="1AD70547">
                <wp:simplePos x="0" y="0"/>
                <wp:positionH relativeFrom="margin">
                  <wp:align>right</wp:align>
                </wp:positionH>
                <wp:positionV relativeFrom="paragraph">
                  <wp:posOffset>797442</wp:posOffset>
                </wp:positionV>
                <wp:extent cx="3561907" cy="8261498"/>
                <wp:effectExtent l="57150" t="38100" r="38735" b="444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907" cy="82614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E724C" id="Rectangle 50" o:spid="_x0000_s1026" style="position:absolute;margin-left:229.25pt;margin-top:62.8pt;width:280.45pt;height:650.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" fillcolor="#5b9bd5 [3204]" stroked="f" strokeweight="1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F22B57" wp14:editId="76758B6F">
                <wp:simplePos x="0" y="0"/>
                <wp:positionH relativeFrom="column">
                  <wp:posOffset>733646</wp:posOffset>
                </wp:positionH>
                <wp:positionV relativeFrom="paragraph">
                  <wp:posOffset>3753292</wp:posOffset>
                </wp:positionV>
                <wp:extent cx="2189967" cy="786809"/>
                <wp:effectExtent l="0" t="0" r="20320" b="323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9967" cy="78680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B867D" id="Straight Connector 5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295.55pt" to="230.2pt,3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" strokecolor="#5b9bd5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731192" wp14:editId="5775C569">
                <wp:simplePos x="0" y="0"/>
                <wp:positionH relativeFrom="column">
                  <wp:posOffset>733646</wp:posOffset>
                </wp:positionH>
                <wp:positionV relativeFrom="paragraph">
                  <wp:posOffset>4540101</wp:posOffset>
                </wp:positionV>
                <wp:extent cx="2083612" cy="839795"/>
                <wp:effectExtent l="0" t="0" r="31115" b="368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3612" cy="839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F1436" id="Straight Connector 52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357.5pt" to="221.8pt,4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232FE6" wp14:editId="4CF173D4">
                <wp:simplePos x="0" y="0"/>
                <wp:positionH relativeFrom="column">
                  <wp:posOffset>722348</wp:posOffset>
                </wp:positionH>
                <wp:positionV relativeFrom="paragraph">
                  <wp:posOffset>1477927</wp:posOffset>
                </wp:positionV>
                <wp:extent cx="2233340" cy="3062176"/>
                <wp:effectExtent l="0" t="0" r="33655" b="241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3340" cy="3062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B99F3" id="Straight Connector 53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pt,116.35pt" to="232.75pt,3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F56DB8" wp14:editId="137F26A7">
                <wp:simplePos x="0" y="0"/>
                <wp:positionH relativeFrom="column">
                  <wp:posOffset>733646</wp:posOffset>
                </wp:positionH>
                <wp:positionV relativeFrom="paragraph">
                  <wp:posOffset>2232837</wp:posOffset>
                </wp:positionV>
                <wp:extent cx="2233147" cy="2317898"/>
                <wp:effectExtent l="0" t="0" r="3429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3147" cy="2317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2AEB5" id="Straight Connector 54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175.8pt" to="233.6pt,3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FAA359" wp14:editId="1D59362C">
                <wp:simplePos x="0" y="0"/>
                <wp:positionH relativeFrom="column">
                  <wp:posOffset>723013</wp:posOffset>
                </wp:positionH>
                <wp:positionV relativeFrom="paragraph">
                  <wp:posOffset>2955851</wp:posOffset>
                </wp:positionV>
                <wp:extent cx="2211410" cy="1584251"/>
                <wp:effectExtent l="0" t="0" r="17780" b="355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1410" cy="1584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84807" id="Straight Connector 55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5pt,232.75pt" to="231.1pt,3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7FE93D" wp14:editId="002385EE">
                <wp:simplePos x="0" y="0"/>
                <wp:positionH relativeFrom="column">
                  <wp:posOffset>722348</wp:posOffset>
                </wp:positionH>
                <wp:positionV relativeFrom="paragraph">
                  <wp:posOffset>4539422</wp:posOffset>
                </wp:positionV>
                <wp:extent cx="2137307" cy="85607"/>
                <wp:effectExtent l="0" t="0" r="15875" b="2921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7307" cy="85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C11EE" id="Straight Connector 56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pt,357.45pt" to="225.2pt,3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D5BADA" wp14:editId="3B6E214B">
                <wp:simplePos x="0" y="0"/>
                <wp:positionH relativeFrom="column">
                  <wp:posOffset>722349</wp:posOffset>
                </wp:positionH>
                <wp:positionV relativeFrom="paragraph">
                  <wp:posOffset>4539422</wp:posOffset>
                </wp:positionV>
                <wp:extent cx="2222368" cy="3168709"/>
                <wp:effectExtent l="0" t="0" r="26035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368" cy="3168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F6336" id="Straight Connector 57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pt,357.45pt" to="231.9pt,6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001DAE" wp14:editId="1E7F511D">
                <wp:simplePos x="0" y="0"/>
                <wp:positionH relativeFrom="column">
                  <wp:posOffset>723013</wp:posOffset>
                </wp:positionH>
                <wp:positionV relativeFrom="paragraph">
                  <wp:posOffset>4539422</wp:posOffset>
                </wp:positionV>
                <wp:extent cx="2243145" cy="3902459"/>
                <wp:effectExtent l="0" t="0" r="24130" b="222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3145" cy="39024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2ED46" id="Straight Connector 58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5pt,357.45pt" to="233.6pt,6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578228" wp14:editId="5928E9FC">
                <wp:simplePos x="0" y="0"/>
                <wp:positionH relativeFrom="column">
                  <wp:posOffset>722349</wp:posOffset>
                </wp:positionH>
                <wp:positionV relativeFrom="paragraph">
                  <wp:posOffset>4518837</wp:posOffset>
                </wp:positionV>
                <wp:extent cx="2031484" cy="2466754"/>
                <wp:effectExtent l="0" t="0" r="26035" b="292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1484" cy="2466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36F73" id="Straight Connector 59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pt,355.8pt" to="216.85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A53DE5" wp14:editId="0B442966">
                <wp:simplePos x="0" y="0"/>
                <wp:positionH relativeFrom="column">
                  <wp:posOffset>722349</wp:posOffset>
                </wp:positionH>
                <wp:positionV relativeFrom="paragraph">
                  <wp:posOffset>4539423</wp:posOffset>
                </wp:positionV>
                <wp:extent cx="1925158" cy="1638093"/>
                <wp:effectExtent l="0" t="0" r="18415" b="196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5158" cy="1638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5C561" id="Straight Connector 60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pt,357.45pt" to="208.5pt,4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F4F22A" wp14:editId="5FFB135E">
                <wp:simplePos x="0" y="0"/>
                <wp:positionH relativeFrom="column">
                  <wp:posOffset>2923185</wp:posOffset>
                </wp:positionH>
                <wp:positionV relativeFrom="paragraph">
                  <wp:posOffset>3422812</wp:posOffset>
                </wp:positionV>
                <wp:extent cx="2169027" cy="680484"/>
                <wp:effectExtent l="0" t="0" r="22225" b="2476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027" cy="68048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0C274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4F22A" id="Oval 61" o:spid="_x0000_s1042" style="position:absolute;margin-left:230.15pt;margin-top:269.5pt;width:170.8pt;height:5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" fillcolor="window" strokecolor="#70ad47" strokeweight="1pt">
                <v:stroke joinstyle="miter"/>
                <v:textbox>
                  <w:txbxContent>
                    <w:p w:rsidR="006C5653" w:rsidRPr="000C274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cart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22DC62" wp14:editId="5A6D7045">
                <wp:simplePos x="0" y="0"/>
                <wp:positionH relativeFrom="column">
                  <wp:posOffset>2922240</wp:posOffset>
                </wp:positionH>
                <wp:positionV relativeFrom="paragraph">
                  <wp:posOffset>2624455</wp:posOffset>
                </wp:positionV>
                <wp:extent cx="2169027" cy="680484"/>
                <wp:effectExtent l="0" t="0" r="22225" b="2476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027" cy="68048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0C274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details &amp; select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2DC62" id="Oval 62" o:spid="_x0000_s1043" style="position:absolute;margin-left:230.1pt;margin-top:206.65pt;width:170.8pt;height:5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" fillcolor="window" strokecolor="#70ad47" strokeweight="1pt">
                <v:stroke joinstyle="miter"/>
                <v:textbox>
                  <w:txbxContent>
                    <w:p w:rsidR="006C5653" w:rsidRPr="000C274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details &amp; select the product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78EAA6" wp14:editId="40CEA524">
                <wp:simplePos x="0" y="0"/>
                <wp:positionH relativeFrom="column">
                  <wp:posOffset>2954640</wp:posOffset>
                </wp:positionH>
                <wp:positionV relativeFrom="paragraph">
                  <wp:posOffset>1848633</wp:posOffset>
                </wp:positionV>
                <wp:extent cx="2169027" cy="680484"/>
                <wp:effectExtent l="0" t="0" r="22225" b="2476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027" cy="68048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0C274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for desired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8EAA6" id="Oval 63" o:spid="_x0000_s1044" style="position:absolute;margin-left:232.65pt;margin-top:145.55pt;width:170.8pt;height:5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" fillcolor="window" strokecolor="#70ad47" strokeweight="1pt">
                <v:stroke joinstyle="miter"/>
                <v:textbox>
                  <w:txbxContent>
                    <w:p w:rsidR="006C5653" w:rsidRPr="000C274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for desired product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A230D1" wp14:editId="33379A7E">
                <wp:simplePos x="0" y="0"/>
                <wp:positionH relativeFrom="column">
                  <wp:posOffset>31898</wp:posOffset>
                </wp:positionH>
                <wp:positionV relativeFrom="paragraph">
                  <wp:posOffset>5178056</wp:posOffset>
                </wp:positionV>
                <wp:extent cx="668980" cy="254960"/>
                <wp:effectExtent l="0" t="0" r="36195" b="3111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80" cy="25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7A15F" id="Straight Connector 6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407.7pt" to="55.2pt,4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2EA212" wp14:editId="530C859F">
                <wp:simplePos x="0" y="0"/>
                <wp:positionH relativeFrom="column">
                  <wp:posOffset>-489098</wp:posOffset>
                </wp:positionH>
                <wp:positionV relativeFrom="paragraph">
                  <wp:posOffset>5178056</wp:posOffset>
                </wp:positionV>
                <wp:extent cx="520996" cy="361507"/>
                <wp:effectExtent l="0" t="0" r="31750" b="196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996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6AAAC" id="Straight Connector 65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pt,407.7pt" to="2.5pt,4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6F12FC" wp14:editId="1A380871">
                <wp:simplePos x="0" y="0"/>
                <wp:positionH relativeFrom="margin">
                  <wp:posOffset>31898</wp:posOffset>
                </wp:positionH>
                <wp:positionV relativeFrom="paragraph">
                  <wp:posOffset>4316819</wp:posOffset>
                </wp:positionV>
                <wp:extent cx="0" cy="861237"/>
                <wp:effectExtent l="0" t="0" r="19050" b="342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E9601" id="Straight Connector 6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339.9pt" to="2.5pt,4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A8A80C" wp14:editId="4B43BBC3">
                <wp:simplePos x="0" y="0"/>
                <wp:positionH relativeFrom="column">
                  <wp:posOffset>-563260</wp:posOffset>
                </wp:positionH>
                <wp:positionV relativeFrom="paragraph">
                  <wp:posOffset>4550735</wp:posOffset>
                </wp:positionV>
                <wp:extent cx="1286037" cy="42530"/>
                <wp:effectExtent l="0" t="0" r="28575" b="342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037" cy="42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2FF5A" id="Straight Connector 67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35pt,358.35pt" to="56.9pt,3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86F4CC" wp14:editId="5469D820">
                <wp:simplePos x="0" y="0"/>
                <wp:positionH relativeFrom="margin">
                  <wp:posOffset>-350875</wp:posOffset>
                </wp:positionH>
                <wp:positionV relativeFrom="paragraph">
                  <wp:posOffset>3591885</wp:posOffset>
                </wp:positionV>
                <wp:extent cx="786809" cy="712381"/>
                <wp:effectExtent l="0" t="0" r="13335" b="1206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7123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212AC1" id="Oval 68" o:spid="_x0000_s1026" style="position:absolute;margin-left:-27.65pt;margin-top:282.85pt;width:61.95pt;height:56.1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952F4B" wp14:editId="25445C97">
                <wp:simplePos x="0" y="0"/>
                <wp:positionH relativeFrom="column">
                  <wp:posOffset>2956176</wp:posOffset>
                </wp:positionH>
                <wp:positionV relativeFrom="paragraph">
                  <wp:posOffset>8143757</wp:posOffset>
                </wp:positionV>
                <wp:extent cx="2169027" cy="680484"/>
                <wp:effectExtent l="0" t="0" r="22225" b="2476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027" cy="68048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0C274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Wait for the payment successful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52F4B" id="Oval 69" o:spid="_x0000_s1045" style="position:absolute;margin-left:232.75pt;margin-top:641.25pt;width:170.8pt;height:5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" fillcolor="window" strokecolor="#70ad47" strokeweight="1pt">
                <v:stroke joinstyle="miter"/>
                <v:textbox>
                  <w:txbxContent>
                    <w:p w:rsidR="006C5653" w:rsidRPr="000C274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Wait for the payment successful screen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A0C893" wp14:editId="153B8054">
                <wp:simplePos x="0" y="0"/>
                <wp:positionH relativeFrom="column">
                  <wp:posOffset>2923953</wp:posOffset>
                </wp:positionH>
                <wp:positionV relativeFrom="paragraph">
                  <wp:posOffset>7432158</wp:posOffset>
                </wp:positionV>
                <wp:extent cx="2189791" cy="542261"/>
                <wp:effectExtent l="0" t="0" r="20320" b="1079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791" cy="54226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0C274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PIN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0C893" id="Oval 70" o:spid="_x0000_s1046" style="position:absolute;margin-left:230.25pt;margin-top:585.2pt;width:172.4pt;height:42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" fillcolor="window" strokecolor="#70ad47" strokeweight="1pt">
                <v:stroke joinstyle="miter"/>
                <v:textbox>
                  <w:txbxContent>
                    <w:p w:rsidR="006C5653" w:rsidRPr="000C274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PIN No.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B6D096" wp14:editId="4E6CDB90">
                <wp:simplePos x="0" y="0"/>
                <wp:positionH relativeFrom="column">
                  <wp:posOffset>2753315</wp:posOffset>
                </wp:positionH>
                <wp:positionV relativeFrom="paragraph">
                  <wp:posOffset>6676700</wp:posOffset>
                </wp:positionV>
                <wp:extent cx="2413590" cy="616689"/>
                <wp:effectExtent l="0" t="0" r="25400" b="1206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0" cy="61668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0C274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 &amp; place the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6D096" id="Oval 71" o:spid="_x0000_s1047" style="position:absolute;margin-left:216.8pt;margin-top:525.7pt;width:190.05pt;height:48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" fillcolor="window" strokecolor="#70ad47" strokeweight="1pt">
                <v:stroke joinstyle="miter"/>
                <v:textbox>
                  <w:txbxContent>
                    <w:p w:rsidR="006C5653" w:rsidRPr="000C274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 &amp; place the order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3011AF" wp14:editId="6C232F67">
                <wp:simplePos x="0" y="0"/>
                <wp:positionH relativeFrom="column">
                  <wp:posOffset>2944495</wp:posOffset>
                </wp:positionH>
                <wp:positionV relativeFrom="paragraph">
                  <wp:posOffset>1072929</wp:posOffset>
                </wp:positionV>
                <wp:extent cx="2169027" cy="680484"/>
                <wp:effectExtent l="0" t="0" r="22225" b="2476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027" cy="6804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653" w:rsidRPr="000C274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in to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011AF" id="Oval 72" o:spid="_x0000_s1048" style="position:absolute;margin-left:231.85pt;margin-top:84.5pt;width:170.8pt;height:5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6C5653" w:rsidRPr="000C274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in to the app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DE718A" wp14:editId="1CB67CFF">
                <wp:simplePos x="0" y="0"/>
                <wp:positionH relativeFrom="column">
                  <wp:posOffset>2838834</wp:posOffset>
                </wp:positionH>
                <wp:positionV relativeFrom="paragraph">
                  <wp:posOffset>4262578</wp:posOffset>
                </wp:positionV>
                <wp:extent cx="2169027" cy="680484"/>
                <wp:effectExtent l="0" t="0" r="22225" b="2476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027" cy="68048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0C274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Proceed to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E718A" id="Oval 73" o:spid="_x0000_s1049" style="position:absolute;margin-left:223.55pt;margin-top:335.65pt;width:170.8pt;height:5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" fillcolor="window" strokecolor="#70ad47" strokeweight="1pt">
                <v:stroke joinstyle="miter"/>
                <v:textbox>
                  <w:txbxContent>
                    <w:p w:rsidR="006C5653" w:rsidRPr="000C274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Proceed to buy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E60F84" wp14:editId="57EDFC5D">
                <wp:simplePos x="0" y="0"/>
                <wp:positionH relativeFrom="margin">
                  <wp:posOffset>2817569</wp:posOffset>
                </wp:positionH>
                <wp:positionV relativeFrom="paragraph">
                  <wp:posOffset>5050140</wp:posOffset>
                </wp:positionV>
                <wp:extent cx="2169027" cy="680484"/>
                <wp:effectExtent l="0" t="0" r="22225" b="2476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027" cy="68048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0C274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Fill the required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60F84" id="Oval 74" o:spid="_x0000_s1050" style="position:absolute;margin-left:221.85pt;margin-top:397.65pt;width:170.8pt;height:53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" fillcolor="window" strokecolor="#70ad47" strokeweight="1pt">
                <v:stroke joinstyle="miter"/>
                <v:textbox>
                  <w:txbxContent>
                    <w:p w:rsidR="006C5653" w:rsidRPr="000C274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Fill the required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F76B94" wp14:editId="31E6E6E8">
                <wp:simplePos x="0" y="0"/>
                <wp:positionH relativeFrom="column">
                  <wp:posOffset>2636874</wp:posOffset>
                </wp:positionH>
                <wp:positionV relativeFrom="paragraph">
                  <wp:posOffset>5816009</wp:posOffset>
                </wp:positionV>
                <wp:extent cx="2488019" cy="701749"/>
                <wp:effectExtent l="0" t="0" r="26670" b="2222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19" cy="70174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0C2740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any online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76B94" id="Oval 75" o:spid="_x0000_s1051" style="position:absolute;margin-left:207.65pt;margin-top:457.95pt;width:195.9pt;height:5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" fillcolor="window" strokecolor="#70ad47" strokeweight="1pt">
                <v:stroke joinstyle="miter"/>
                <v:textbox>
                  <w:txbxContent>
                    <w:p w:rsidR="006C5653" w:rsidRPr="000C2740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any online payment method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  <w:lang w:val="en-US"/>
        </w:rPr>
        <w:t xml:space="preserve">19. </w:t>
      </w:r>
      <w:r>
        <w:rPr>
          <w:sz w:val="28"/>
          <w:szCs w:val="28"/>
          <w:lang w:val="en-US"/>
        </w:rPr>
        <w:t xml:space="preserve">Draw </w:t>
      </w:r>
      <w:proofErr w:type="spellStart"/>
      <w:r>
        <w:rPr>
          <w:sz w:val="28"/>
          <w:szCs w:val="28"/>
          <w:lang w:val="en-US"/>
        </w:rPr>
        <w:t>usecase</w:t>
      </w:r>
      <w:proofErr w:type="spellEnd"/>
      <w:r>
        <w:rPr>
          <w:sz w:val="28"/>
          <w:szCs w:val="28"/>
          <w:lang w:val="en-US"/>
        </w:rPr>
        <w:t xml:space="preserve"> on online shopping product using payment gateway.</w:t>
      </w: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6C5653" w:rsidP="006C5653">
      <w:pPr>
        <w:pStyle w:val="ListParagraph"/>
        <w:ind w:left="502"/>
        <w:rPr>
          <w:rFonts w:cstheme="minorHAnsi"/>
          <w:sz w:val="28"/>
          <w:szCs w:val="28"/>
          <w:lang w:val="en-US"/>
        </w:rPr>
      </w:pPr>
    </w:p>
    <w:p w:rsidR="006C5653" w:rsidRDefault="00BB0112" w:rsidP="006C5653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37CB35" wp14:editId="6B7B6BB5">
                <wp:simplePos x="0" y="0"/>
                <wp:positionH relativeFrom="column">
                  <wp:posOffset>2277170</wp:posOffset>
                </wp:positionH>
                <wp:positionV relativeFrom="paragraph">
                  <wp:posOffset>-484667</wp:posOffset>
                </wp:positionV>
                <wp:extent cx="2962275" cy="6115050"/>
                <wp:effectExtent l="57150" t="57150" r="47625" b="3810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6115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22431" id="Rectangle 86" o:spid="_x0000_s1026" style="position:absolute;margin-left:179.3pt;margin-top:-38.15pt;width:233.25pt;height:48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" fillcolor="white [3201]" stroked="f" strokeweight="1pt"/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40D75B" wp14:editId="77929E6A">
                <wp:simplePos x="0" y="0"/>
                <wp:positionH relativeFrom="column">
                  <wp:posOffset>-42530</wp:posOffset>
                </wp:positionH>
                <wp:positionV relativeFrom="paragraph">
                  <wp:posOffset>3434316</wp:posOffset>
                </wp:positionV>
                <wp:extent cx="404037" cy="408468"/>
                <wp:effectExtent l="0" t="0" r="34290" b="2984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037" cy="408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EFEE9" id="Straight Connector 76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270.4pt" to="28.45pt,3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D438F9" wp14:editId="3E9A9B06">
                <wp:simplePos x="0" y="0"/>
                <wp:positionH relativeFrom="column">
                  <wp:posOffset>-85060</wp:posOffset>
                </wp:positionH>
                <wp:positionV relativeFrom="paragraph">
                  <wp:posOffset>2764465</wp:posOffset>
                </wp:positionV>
                <wp:extent cx="999460" cy="20158"/>
                <wp:effectExtent l="0" t="0" r="29845" b="3746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460" cy="20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F3993" id="Straight Connector 77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217.65pt" to="1in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3A049A" wp14:editId="68CF7676">
                <wp:simplePos x="0" y="0"/>
                <wp:positionH relativeFrom="column">
                  <wp:posOffset>903767</wp:posOffset>
                </wp:positionH>
                <wp:positionV relativeFrom="paragraph">
                  <wp:posOffset>2753832</wp:posOffset>
                </wp:positionV>
                <wp:extent cx="2100595" cy="21265"/>
                <wp:effectExtent l="0" t="0" r="33020" b="3619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0595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D7932" id="Straight Connector 78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216.85pt" to="236.55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0089FF" wp14:editId="01BAE284">
                <wp:simplePos x="0" y="0"/>
                <wp:positionH relativeFrom="column">
                  <wp:posOffset>925032</wp:posOffset>
                </wp:positionH>
                <wp:positionV relativeFrom="paragraph">
                  <wp:posOffset>723014</wp:posOffset>
                </wp:positionV>
                <wp:extent cx="1791349" cy="2041451"/>
                <wp:effectExtent l="0" t="0" r="18415" b="3556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1349" cy="2041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C428D" id="Straight Connector 79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56.95pt" to="213.9pt,2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90A490" wp14:editId="3D061483">
                <wp:simplePos x="0" y="0"/>
                <wp:positionH relativeFrom="column">
                  <wp:posOffset>925032</wp:posOffset>
                </wp:positionH>
                <wp:positionV relativeFrom="paragraph">
                  <wp:posOffset>2764464</wp:posOffset>
                </wp:positionV>
                <wp:extent cx="2157419" cy="2228687"/>
                <wp:effectExtent l="0" t="0" r="33655" b="196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7419" cy="2228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DF162" id="Straight Connector 80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217.65pt" to="242.75pt,3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4DBB3C" wp14:editId="1A14B7E1">
                <wp:simplePos x="0" y="0"/>
                <wp:positionH relativeFrom="column">
                  <wp:posOffset>914399</wp:posOffset>
                </wp:positionH>
                <wp:positionV relativeFrom="paragraph">
                  <wp:posOffset>2764465</wp:posOffset>
                </wp:positionV>
                <wp:extent cx="1994712" cy="1437168"/>
                <wp:effectExtent l="0" t="0" r="24765" b="2984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4712" cy="1437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621D1" id="Straight Connector 81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7.65pt" to="229.05pt,3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DEE65E" wp14:editId="2D385D65">
                <wp:simplePos x="0" y="0"/>
                <wp:positionH relativeFrom="column">
                  <wp:posOffset>925032</wp:posOffset>
                </wp:positionH>
                <wp:positionV relativeFrom="paragraph">
                  <wp:posOffset>2775097</wp:posOffset>
                </wp:positionV>
                <wp:extent cx="2091069" cy="666750"/>
                <wp:effectExtent l="0" t="0" r="2349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1069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17E99" id="Straight Connector 82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218.5pt" to="237.5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63BCD6" wp14:editId="1B505315">
                <wp:simplePos x="0" y="0"/>
                <wp:positionH relativeFrom="column">
                  <wp:posOffset>925032</wp:posOffset>
                </wp:positionH>
                <wp:positionV relativeFrom="paragraph">
                  <wp:posOffset>1403498</wp:posOffset>
                </wp:positionV>
                <wp:extent cx="1860239" cy="1371600"/>
                <wp:effectExtent l="0" t="0" r="2603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239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978E8" id="Straight Connector 83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110.5pt" to="219.35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901156" wp14:editId="78F5FFBB">
                <wp:simplePos x="0" y="0"/>
                <wp:positionH relativeFrom="column">
                  <wp:posOffset>903766</wp:posOffset>
                </wp:positionH>
                <wp:positionV relativeFrom="paragraph">
                  <wp:posOffset>2147777</wp:posOffset>
                </wp:positionV>
                <wp:extent cx="2015978" cy="616688"/>
                <wp:effectExtent l="0" t="0" r="22860" b="3111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5978" cy="616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E49DD" id="Straight Connector 84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169.1pt" to="229.9pt,2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60B3EE" wp14:editId="68E362D6">
                <wp:simplePos x="0" y="0"/>
                <wp:positionH relativeFrom="column">
                  <wp:posOffset>914399</wp:posOffset>
                </wp:positionH>
                <wp:positionV relativeFrom="paragraph">
                  <wp:posOffset>-42530</wp:posOffset>
                </wp:positionV>
                <wp:extent cx="1891045" cy="2796363"/>
                <wp:effectExtent l="0" t="0" r="33020" b="2349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045" cy="2796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4477D" id="Straight Connector 85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-3.35pt" to="220.9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FC023E" wp14:editId="17EEB89A">
                <wp:simplePos x="0" y="0"/>
                <wp:positionH relativeFrom="column">
                  <wp:posOffset>3048000</wp:posOffset>
                </wp:positionH>
                <wp:positionV relativeFrom="paragraph">
                  <wp:posOffset>4762500</wp:posOffset>
                </wp:positionV>
                <wp:extent cx="1657350" cy="552450"/>
                <wp:effectExtent l="0" t="0" r="19050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AF019C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 &amp; place the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C023E" id="Oval 87" o:spid="_x0000_s1052" style="position:absolute;margin-left:240pt;margin-top:375pt;width:130.5pt;height:43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" fillcolor="window" strokecolor="#70ad47" strokeweight="1pt">
                <v:stroke joinstyle="miter"/>
                <v:textbox>
                  <w:txbxContent>
                    <w:p w:rsidR="006C5653" w:rsidRPr="00AF019C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 &amp; place the order</w:t>
                      </w:r>
                    </w:p>
                  </w:txbxContent>
                </v:textbox>
              </v:oval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2CA8A3" wp14:editId="184E5400">
                <wp:simplePos x="0" y="0"/>
                <wp:positionH relativeFrom="column">
                  <wp:posOffset>2886075</wp:posOffset>
                </wp:positionH>
                <wp:positionV relativeFrom="paragraph">
                  <wp:posOffset>3914775</wp:posOffset>
                </wp:positionV>
                <wp:extent cx="1885950" cy="647700"/>
                <wp:effectExtent l="0" t="0" r="19050" b="1905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477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AF019C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CA8A3" id="Oval 88" o:spid="_x0000_s1053" style="position:absolute;margin-left:227.25pt;margin-top:308.25pt;width:148.5pt;height:5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" fillcolor="window" strokecolor="#70ad47" strokeweight="1pt">
                <v:stroke joinstyle="miter"/>
                <v:textbox>
                  <w:txbxContent>
                    <w:p w:rsidR="006C5653" w:rsidRPr="00AF019C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Choose payment method</w:t>
                      </w:r>
                    </w:p>
                  </w:txbxContent>
                </v:textbox>
              </v:oval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F9553A" wp14:editId="6B4741A6">
                <wp:simplePos x="0" y="0"/>
                <wp:positionH relativeFrom="column">
                  <wp:posOffset>2924175</wp:posOffset>
                </wp:positionH>
                <wp:positionV relativeFrom="paragraph">
                  <wp:posOffset>1905000</wp:posOffset>
                </wp:positionV>
                <wp:extent cx="1571625" cy="447675"/>
                <wp:effectExtent l="0" t="0" r="28575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C76FC8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9553A" id="Oval 89" o:spid="_x0000_s1054" style="position:absolute;margin-left:230.25pt;margin-top:150pt;width:123.75pt;height:35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" fillcolor="window" strokecolor="#70ad47" strokeweight="1pt">
                <v:stroke joinstyle="miter"/>
                <v:textbox>
                  <w:txbxContent>
                    <w:p w:rsidR="006C5653" w:rsidRPr="00C76FC8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cart</w:t>
                      </w:r>
                    </w:p>
                  </w:txbxContent>
                </v:textbox>
              </v:oval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AE6442" wp14:editId="684901A1">
                <wp:simplePos x="0" y="0"/>
                <wp:positionH relativeFrom="column">
                  <wp:posOffset>3019425</wp:posOffset>
                </wp:positionH>
                <wp:positionV relativeFrom="paragraph">
                  <wp:posOffset>3162300</wp:posOffset>
                </wp:positionV>
                <wp:extent cx="1704975" cy="628650"/>
                <wp:effectExtent l="0" t="0" r="28575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286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C76FC8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Fill the required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E6442" id="Oval 90" o:spid="_x0000_s1055" style="position:absolute;margin-left:237.75pt;margin-top:249pt;width:134.25pt;height:4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" fillcolor="window" strokecolor="#70ad47" strokeweight="1pt">
                <v:stroke joinstyle="miter"/>
                <v:textbox>
                  <w:txbxContent>
                    <w:p w:rsidR="006C5653" w:rsidRPr="00C76FC8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Fill the required details</w:t>
                      </w:r>
                    </w:p>
                  </w:txbxContent>
                </v:textbox>
              </v:oval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D06C88" wp14:editId="7DE07E96">
                <wp:simplePos x="0" y="0"/>
                <wp:positionH relativeFrom="margin">
                  <wp:posOffset>2971800</wp:posOffset>
                </wp:positionH>
                <wp:positionV relativeFrom="paragraph">
                  <wp:posOffset>2543175</wp:posOffset>
                </wp:positionV>
                <wp:extent cx="1581150" cy="485775"/>
                <wp:effectExtent l="0" t="0" r="19050" b="2857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857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C76FC8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Proceed to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06C88" id="Oval 91" o:spid="_x0000_s1056" style="position:absolute;margin-left:234pt;margin-top:200.25pt;width:124.5pt;height:38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" fillcolor="window" strokecolor="#70ad47" strokeweight="1pt">
                <v:stroke joinstyle="miter"/>
                <v:textbox>
                  <w:txbxContent>
                    <w:p w:rsidR="006C5653" w:rsidRPr="00C76FC8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Proceed to buy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6530E3" wp14:editId="4D1139A0">
                <wp:simplePos x="0" y="0"/>
                <wp:positionH relativeFrom="column">
                  <wp:posOffset>2771775</wp:posOffset>
                </wp:positionH>
                <wp:positionV relativeFrom="paragraph">
                  <wp:posOffset>1095375</wp:posOffset>
                </wp:positionV>
                <wp:extent cx="1847850" cy="600075"/>
                <wp:effectExtent l="0" t="0" r="19050" b="285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C76FC8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details &amp; select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530E3" id="Oval 92" o:spid="_x0000_s1057" style="position:absolute;margin-left:218.25pt;margin-top:86.25pt;width:145.5pt;height:47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" fillcolor="window" strokecolor="#70ad47" strokeweight="1pt">
                <v:stroke joinstyle="miter"/>
                <v:textbox>
                  <w:txbxContent>
                    <w:p w:rsidR="006C5653" w:rsidRPr="00C76FC8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details &amp; select book</w:t>
                      </w:r>
                    </w:p>
                  </w:txbxContent>
                </v:textbox>
              </v:oval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DC7BB4" wp14:editId="2D82744B">
                <wp:simplePos x="0" y="0"/>
                <wp:positionH relativeFrom="column">
                  <wp:posOffset>2781300</wp:posOffset>
                </wp:positionH>
                <wp:positionV relativeFrom="paragraph">
                  <wp:posOffset>-266065</wp:posOffset>
                </wp:positionV>
                <wp:extent cx="1676400" cy="495300"/>
                <wp:effectExtent l="0" t="0" r="1905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653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in to the App</w:t>
                            </w:r>
                          </w:p>
                          <w:p w:rsidR="006C5653" w:rsidRPr="003A7A07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C7BB4" id="Oval 93" o:spid="_x0000_s1058" style="position:absolute;margin-left:219pt;margin-top:-20.95pt;width:132pt;height:3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6C5653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in to the App</w:t>
                      </w:r>
                    </w:p>
                    <w:p w:rsidR="006C5653" w:rsidRPr="003A7A07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B43B2A" wp14:editId="1D4E6C8A">
                <wp:simplePos x="0" y="0"/>
                <wp:positionH relativeFrom="column">
                  <wp:posOffset>2714625</wp:posOffset>
                </wp:positionH>
                <wp:positionV relativeFrom="paragraph">
                  <wp:posOffset>371475</wp:posOffset>
                </wp:positionV>
                <wp:extent cx="1962150" cy="609600"/>
                <wp:effectExtent l="0" t="0" r="19050" b="1905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653" w:rsidRPr="00C76FC8" w:rsidRDefault="006C5653" w:rsidP="006C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for the desired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43B2A" id="Oval 94" o:spid="_x0000_s1059" style="position:absolute;margin-left:213.75pt;margin-top:29.25pt;width:154.5pt;height:4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" fillcolor="window" strokecolor="#70ad47" strokeweight="1pt">
                <v:stroke joinstyle="miter"/>
                <v:textbox>
                  <w:txbxContent>
                    <w:p w:rsidR="006C5653" w:rsidRPr="00C76FC8" w:rsidRDefault="006C5653" w:rsidP="006C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for the desired book</w:t>
                      </w:r>
                    </w:p>
                  </w:txbxContent>
                </v:textbox>
              </v:oval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A6990A" wp14:editId="6649EEBB">
                <wp:simplePos x="0" y="0"/>
                <wp:positionH relativeFrom="column">
                  <wp:posOffset>381000</wp:posOffset>
                </wp:positionH>
                <wp:positionV relativeFrom="paragraph">
                  <wp:posOffset>3429000</wp:posOffset>
                </wp:positionV>
                <wp:extent cx="457200" cy="41910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D7ECA" id="Straight Connector 9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270pt" to="66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587937" wp14:editId="062F016F">
                <wp:simplePos x="0" y="0"/>
                <wp:positionH relativeFrom="column">
                  <wp:posOffset>371475</wp:posOffset>
                </wp:positionH>
                <wp:positionV relativeFrom="paragraph">
                  <wp:posOffset>2371725</wp:posOffset>
                </wp:positionV>
                <wp:extent cx="0" cy="106680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E146E" id="Straight Connector 9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86.75pt" to="29.2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C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56B99E" wp14:editId="1E1BC861">
                <wp:simplePos x="0" y="0"/>
                <wp:positionH relativeFrom="column">
                  <wp:posOffset>66675</wp:posOffset>
                </wp:positionH>
                <wp:positionV relativeFrom="paragraph">
                  <wp:posOffset>1828800</wp:posOffset>
                </wp:positionV>
                <wp:extent cx="561975" cy="533400"/>
                <wp:effectExtent l="0" t="0" r="28575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801F7" id="Oval 97" o:spid="_x0000_s1026" style="position:absolute;margin-left:5.25pt;margin-top:2in;width:44.25pt;height:4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6C5653">
        <w:t xml:space="preserve">20. </w:t>
      </w:r>
      <w:proofErr w:type="spellStart"/>
      <w:r w:rsidR="006C5653">
        <w:t>Usecase</w:t>
      </w:r>
      <w:proofErr w:type="spellEnd"/>
      <w:r w:rsidR="006C5653">
        <w:t xml:space="preserve"> on online book shopping:</w:t>
      </w:r>
    </w:p>
    <w:p w:rsidR="001353ED" w:rsidRPr="006C5653" w:rsidDel="005A74CA" w:rsidRDefault="003D6F8F" w:rsidP="006C5653">
      <w:pPr>
        <w:pStyle w:val="ListParagraph"/>
        <w:ind w:left="502"/>
        <w:jc w:val="both"/>
        <w:rPr>
          <w:del w:id="285" w:author="Dell" w:date="2023-08-07T17:45:00Z"/>
          <w:sz w:val="28"/>
          <w:szCs w:val="28"/>
          <w:lang w:val="en-US"/>
          <w:rPrChange w:id="286" w:author="Dell" w:date="2023-08-08T19:29:00Z">
            <w:rPr>
              <w:del w:id="287" w:author="Dell" w:date="2023-08-07T17:45:00Z"/>
              <w:lang w:val="en-US"/>
            </w:rPr>
          </w:rPrChange>
        </w:rPr>
      </w:pPr>
      <w:bookmarkStart w:id="288" w:name="_GoBack"/>
      <w:bookmarkEnd w:id="288"/>
      <w:del w:id="289" w:author="Dell" w:date="2023-08-07T17:45:00Z">
        <w:r w:rsidRPr="00CE1C52" w:rsidDel="005A74CA">
          <w:rPr>
            <w:rFonts w:cstheme="minorHAnsi"/>
            <w:sz w:val="28"/>
            <w:szCs w:val="28"/>
            <w:lang w:val="en-US"/>
            <w:rPrChange w:id="290" w:author="Dell" w:date="2023-08-08T19:29:00Z">
              <w:rPr>
                <w:lang w:val="en-US"/>
              </w:rPr>
            </w:rPrChange>
          </w:rPr>
          <w:delText xml:space="preserve">16. </w:delText>
        </w:r>
        <w:r w:rsidR="001353ED" w:rsidRPr="00CE1C52" w:rsidDel="005A74CA">
          <w:rPr>
            <w:rFonts w:cstheme="minorHAnsi"/>
            <w:sz w:val="28"/>
            <w:szCs w:val="28"/>
            <w:lang w:val="en-US"/>
            <w:rPrChange w:id="291" w:author="Dell" w:date="2023-08-08T19:29:00Z">
              <w:rPr>
                <w:lang w:val="en-US"/>
              </w:rPr>
            </w:rPrChange>
          </w:rPr>
          <w:delText xml:space="preserve"> Draw </w:delText>
        </w:r>
        <w:r w:rsidR="00D37471" w:rsidRPr="00CE1C52" w:rsidDel="005A74CA">
          <w:rPr>
            <w:rFonts w:cstheme="minorHAnsi"/>
            <w:sz w:val="28"/>
            <w:szCs w:val="28"/>
            <w:lang w:val="en-US"/>
            <w:rPrChange w:id="292" w:author="Dell" w:date="2023-08-08T19:29:00Z">
              <w:rPr>
                <w:lang w:val="en-US"/>
              </w:rPr>
            </w:rPrChange>
          </w:rPr>
          <w:delText>Use case</w:delText>
        </w:r>
        <w:r w:rsidR="00951DA1" w:rsidRPr="00CE1C52" w:rsidDel="005A74CA">
          <w:rPr>
            <w:rFonts w:cstheme="minorHAnsi"/>
            <w:sz w:val="28"/>
            <w:szCs w:val="28"/>
            <w:lang w:val="en-US"/>
            <w:rPrChange w:id="293" w:author="Dell" w:date="2023-08-08T19:29:00Z">
              <w:rPr>
                <w:lang w:val="en-US"/>
              </w:rPr>
            </w:rPrChange>
          </w:rPr>
          <w:delText xml:space="preserve"> on online book shopping</w:delText>
        </w:r>
        <w:r w:rsidR="00D7298B" w:rsidRPr="00CE1C52" w:rsidDel="005A74CA">
          <w:rPr>
            <w:rFonts w:cstheme="minorHAnsi"/>
            <w:sz w:val="28"/>
            <w:szCs w:val="28"/>
            <w:lang w:val="en-US"/>
            <w:rPrChange w:id="294" w:author="Dell" w:date="2023-08-08T19:29:00Z">
              <w:rPr>
                <w:lang w:val="en-US"/>
              </w:rPr>
            </w:rPrChange>
          </w:rPr>
          <w:delText xml:space="preserve">  </w:delText>
        </w:r>
      </w:del>
    </w:p>
    <w:p w:rsidR="00C061F5" w:rsidRPr="00781AB7" w:rsidDel="005A74CA" w:rsidRDefault="00C061F5" w:rsidP="006C5653">
      <w:pPr>
        <w:pStyle w:val="ListParagraph"/>
        <w:ind w:left="502"/>
        <w:rPr>
          <w:del w:id="295" w:author="Dell" w:date="2023-08-07T17:45:00Z"/>
          <w:lang w:val="en-US"/>
        </w:rPr>
        <w:pPrChange w:id="296" w:author="Dell" w:date="2023-08-08T19:18:00Z">
          <w:pPr>
            <w:pStyle w:val="ListParagraph"/>
            <w:ind w:left="360"/>
          </w:pPr>
        </w:pPrChange>
      </w:pPr>
    </w:p>
    <w:p w:rsidR="00C061F5" w:rsidRPr="00781AB7" w:rsidDel="005A74CA" w:rsidRDefault="00C061F5" w:rsidP="006C5653">
      <w:pPr>
        <w:pStyle w:val="ListParagraph"/>
        <w:ind w:left="502"/>
        <w:rPr>
          <w:del w:id="297" w:author="Dell" w:date="2023-08-07T17:45:00Z"/>
          <w:lang w:val="en-US"/>
        </w:rPr>
        <w:pPrChange w:id="298" w:author="Dell" w:date="2023-08-08T19:18:00Z">
          <w:pPr>
            <w:pStyle w:val="ListParagraph"/>
            <w:ind w:left="360"/>
          </w:pPr>
        </w:pPrChange>
      </w:pPr>
    </w:p>
    <w:p w:rsidR="00C061F5" w:rsidRPr="00C061F5" w:rsidDel="005A74CA" w:rsidRDefault="00C061F5" w:rsidP="006C5653">
      <w:pPr>
        <w:pStyle w:val="ListParagraph"/>
        <w:ind w:left="502"/>
        <w:rPr>
          <w:del w:id="299" w:author="Dell" w:date="2023-08-07T17:45:00Z"/>
          <w:lang w:val="en-US"/>
        </w:rPr>
        <w:pPrChange w:id="300" w:author="Dell" w:date="2023-08-08T19:18:00Z">
          <w:pPr>
            <w:pStyle w:val="ListParagraph"/>
            <w:ind w:left="360"/>
          </w:pPr>
        </w:pPrChange>
      </w:pPr>
    </w:p>
    <w:p w:rsidR="00C061F5" w:rsidDel="005A74CA" w:rsidRDefault="00C061F5" w:rsidP="006C5653">
      <w:pPr>
        <w:pStyle w:val="ListParagraph"/>
        <w:ind w:left="502"/>
        <w:rPr>
          <w:del w:id="301" w:author="Dell" w:date="2023-08-07T17:45:00Z"/>
          <w:lang w:val="en-US"/>
        </w:rPr>
        <w:pPrChange w:id="302" w:author="Dell" w:date="2023-08-08T19:18:00Z">
          <w:pPr>
            <w:pStyle w:val="ListParagraph"/>
            <w:ind w:left="360"/>
          </w:pPr>
        </w:pPrChange>
      </w:pPr>
    </w:p>
    <w:p w:rsidR="00C061F5" w:rsidRPr="00C061F5" w:rsidDel="005A74CA" w:rsidRDefault="00C061F5" w:rsidP="006C5653">
      <w:pPr>
        <w:pStyle w:val="ListParagraph"/>
        <w:ind w:left="502"/>
        <w:rPr>
          <w:del w:id="303" w:author="Dell" w:date="2023-08-07T17:45:00Z"/>
          <w:lang w:val="en-US"/>
        </w:rPr>
        <w:pPrChange w:id="304" w:author="Dell" w:date="2023-08-08T19:18:00Z">
          <w:pPr>
            <w:pStyle w:val="ListParagraph"/>
            <w:ind w:left="360"/>
          </w:pPr>
        </w:pPrChange>
      </w:pPr>
    </w:p>
    <w:p w:rsidR="003F2EF7" w:rsidRPr="003F2EF7" w:rsidRDefault="00D37471" w:rsidP="006C5653">
      <w:pPr>
        <w:pStyle w:val="ListParagraph"/>
        <w:ind w:left="502"/>
        <w:rPr>
          <w:lang w:val="en-US"/>
        </w:rPr>
        <w:pPrChange w:id="305" w:author="Dell" w:date="2023-08-08T19:29:00Z">
          <w:pPr/>
        </w:pPrChange>
      </w:pPr>
      <w:del w:id="306" w:author="Dell" w:date="2023-08-07T17:45:00Z">
        <w:r w:rsidDel="005A74CA"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251E65D" wp14:editId="3AFF2FEA">
                  <wp:simplePos x="0" y="0"/>
                  <wp:positionH relativeFrom="column">
                    <wp:posOffset>-266700</wp:posOffset>
                  </wp:positionH>
                  <wp:positionV relativeFrom="paragraph">
                    <wp:posOffset>1464310</wp:posOffset>
                  </wp:positionV>
                  <wp:extent cx="1104900" cy="28575"/>
                  <wp:effectExtent l="0" t="0" r="19050" b="28575"/>
                  <wp:wrapNone/>
                  <wp:docPr id="18" name="Straight Connector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104900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14B07BB" id="Straight Connector 1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15.3pt" to="66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" strokecolor="#5b9bd5 [3204]" strokeweight=".5pt">
                  <v:stroke joinstyle="miter"/>
                </v:line>
              </w:pict>
            </mc:Fallback>
          </mc:AlternateContent>
        </w:r>
        <w:r w:rsidDel="005A74CA"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ADDEB56" wp14:editId="5E9A3F72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2054860</wp:posOffset>
                  </wp:positionV>
                  <wp:extent cx="400050" cy="438150"/>
                  <wp:effectExtent l="0" t="0" r="19050" b="19050"/>
                  <wp:wrapNone/>
                  <wp:docPr id="17" name="Straight Connector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40005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59823A8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61.8pt" to="51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" strokecolor="#5b9bd5 [3204]" strokeweight=".5pt">
                  <v:stroke joinstyle="miter"/>
                </v:line>
              </w:pict>
            </mc:Fallback>
          </mc:AlternateContent>
        </w:r>
        <w:r w:rsidDel="005A74CA"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E80E655" wp14:editId="121136A1">
                  <wp:simplePos x="0" y="0"/>
                  <wp:positionH relativeFrom="column">
                    <wp:posOffset>-180976</wp:posOffset>
                  </wp:positionH>
                  <wp:positionV relativeFrom="paragraph">
                    <wp:posOffset>2064384</wp:posOffset>
                  </wp:positionV>
                  <wp:extent cx="438150" cy="428625"/>
                  <wp:effectExtent l="0" t="0" r="19050" b="28575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438150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34B0132" id="Straight Connector 1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162.55pt" to="20.25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" strokecolor="#5b9bd5 [3204]" strokeweight=".5pt">
                  <v:stroke joinstyle="miter"/>
                </v:line>
              </w:pict>
            </mc:Fallback>
          </mc:AlternateContent>
        </w:r>
        <w:r w:rsidDel="005A74CA"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969799C" wp14:editId="1E6B1537">
                  <wp:simplePos x="0" y="0"/>
                  <wp:positionH relativeFrom="column">
                    <wp:posOffset>247649</wp:posOffset>
                  </wp:positionH>
                  <wp:positionV relativeFrom="paragraph">
                    <wp:posOffset>1254761</wp:posOffset>
                  </wp:positionV>
                  <wp:extent cx="9525" cy="800100"/>
                  <wp:effectExtent l="0" t="0" r="28575" b="19050"/>
                  <wp:wrapNone/>
                  <wp:docPr id="15" name="Straight Connector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525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8CB2025" id="Straight Connector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98.8pt" to="20.25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" strokecolor="#5b9bd5 [3204]" strokeweight=".5pt">
                  <v:stroke joinstyle="miter"/>
                </v:line>
              </w:pict>
            </mc:Fallback>
          </mc:AlternateContent>
        </w:r>
        <w:r w:rsidDel="005A74CA"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D1993A9" wp14:editId="2942621C">
                  <wp:simplePos x="0" y="0"/>
                  <wp:positionH relativeFrom="margin">
                    <wp:align>left</wp:align>
                  </wp:positionH>
                  <wp:positionV relativeFrom="paragraph">
                    <wp:posOffset>759460</wp:posOffset>
                  </wp:positionV>
                  <wp:extent cx="523875" cy="504825"/>
                  <wp:effectExtent l="0" t="0" r="28575" b="28575"/>
                  <wp:wrapNone/>
                  <wp:docPr id="13" name="Oval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3875" cy="504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1AE73CDC" id="Oval 13" o:spid="_x0000_s1026" style="position:absolute;margin-left:0;margin-top:59.8pt;width:41.25pt;height:39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" fillcolor="white [3201]" strokecolor="#70ad47 [3209]" strokeweight="1pt">
                  <v:stroke joinstyle="miter"/>
                  <w10:wrap anchorx="margin"/>
                </v:oval>
              </w:pict>
            </mc:Fallback>
          </mc:AlternateContent>
        </w:r>
      </w:del>
    </w:p>
    <w:sectPr w:rsidR="003F2EF7" w:rsidRPr="003F2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B79" w:rsidRDefault="00787B79" w:rsidP="00380708">
      <w:pPr>
        <w:spacing w:after="0" w:line="240" w:lineRule="auto"/>
      </w:pPr>
      <w:r>
        <w:separator/>
      </w:r>
    </w:p>
  </w:endnote>
  <w:endnote w:type="continuationSeparator" w:id="0">
    <w:p w:rsidR="00787B79" w:rsidRDefault="00787B79" w:rsidP="0038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B79" w:rsidRDefault="00787B79" w:rsidP="00380708">
      <w:pPr>
        <w:spacing w:after="0" w:line="240" w:lineRule="auto"/>
      </w:pPr>
      <w:r>
        <w:separator/>
      </w:r>
    </w:p>
  </w:footnote>
  <w:footnote w:type="continuationSeparator" w:id="0">
    <w:p w:rsidR="00787B79" w:rsidRDefault="00787B79" w:rsidP="00380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C6D6D"/>
    <w:multiLevelType w:val="hybridMultilevel"/>
    <w:tmpl w:val="5F62942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6400073"/>
    <w:multiLevelType w:val="hybridMultilevel"/>
    <w:tmpl w:val="EF3C929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0C4E10"/>
    <w:multiLevelType w:val="hybridMultilevel"/>
    <w:tmpl w:val="E9D4F1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9C5323"/>
    <w:multiLevelType w:val="hybridMultilevel"/>
    <w:tmpl w:val="61A2F926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099C5340"/>
    <w:multiLevelType w:val="hybridMultilevel"/>
    <w:tmpl w:val="F87654D8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0A8D6483"/>
    <w:multiLevelType w:val="hybridMultilevel"/>
    <w:tmpl w:val="A75055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C91EFD"/>
    <w:multiLevelType w:val="hybridMultilevel"/>
    <w:tmpl w:val="3A2628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B701AA"/>
    <w:multiLevelType w:val="hybridMultilevel"/>
    <w:tmpl w:val="FBEC517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2D34FCF"/>
    <w:multiLevelType w:val="hybridMultilevel"/>
    <w:tmpl w:val="0FF69082"/>
    <w:lvl w:ilvl="0" w:tplc="40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172355A2"/>
    <w:multiLevelType w:val="hybridMultilevel"/>
    <w:tmpl w:val="C12E8E50"/>
    <w:lvl w:ilvl="0" w:tplc="40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0" w15:restartNumberingAfterBreak="0">
    <w:nsid w:val="1A1305FE"/>
    <w:multiLevelType w:val="hybridMultilevel"/>
    <w:tmpl w:val="FECEC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94FCC"/>
    <w:multiLevelType w:val="hybridMultilevel"/>
    <w:tmpl w:val="21E00052"/>
    <w:lvl w:ilvl="0" w:tplc="40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2" w15:restartNumberingAfterBreak="0">
    <w:nsid w:val="1FB81940"/>
    <w:multiLevelType w:val="hybridMultilevel"/>
    <w:tmpl w:val="D0167C1E"/>
    <w:lvl w:ilvl="0" w:tplc="40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3" w15:restartNumberingAfterBreak="0">
    <w:nsid w:val="202B4F09"/>
    <w:multiLevelType w:val="hybridMultilevel"/>
    <w:tmpl w:val="9F9A4392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 w15:restartNumberingAfterBreak="0">
    <w:nsid w:val="26635B7A"/>
    <w:multiLevelType w:val="hybridMultilevel"/>
    <w:tmpl w:val="5CB639B4"/>
    <w:lvl w:ilvl="0" w:tplc="40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5" w15:restartNumberingAfterBreak="0">
    <w:nsid w:val="29B6774D"/>
    <w:multiLevelType w:val="hybridMultilevel"/>
    <w:tmpl w:val="9F64685A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4609C"/>
    <w:multiLevelType w:val="hybridMultilevel"/>
    <w:tmpl w:val="3C70F2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02350"/>
    <w:multiLevelType w:val="hybridMultilevel"/>
    <w:tmpl w:val="C5B2BD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701C9F"/>
    <w:multiLevelType w:val="hybridMultilevel"/>
    <w:tmpl w:val="89D2B7C2"/>
    <w:lvl w:ilvl="0" w:tplc="40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9" w15:restartNumberingAfterBreak="0">
    <w:nsid w:val="30B84660"/>
    <w:multiLevelType w:val="hybridMultilevel"/>
    <w:tmpl w:val="035AFB42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0" w15:restartNumberingAfterBreak="0">
    <w:nsid w:val="33B267E9"/>
    <w:multiLevelType w:val="hybridMultilevel"/>
    <w:tmpl w:val="D2BC006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34683F3B"/>
    <w:multiLevelType w:val="hybridMultilevel"/>
    <w:tmpl w:val="11C89CB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387B7529"/>
    <w:multiLevelType w:val="hybridMultilevel"/>
    <w:tmpl w:val="FBF0BB9C"/>
    <w:lvl w:ilvl="0" w:tplc="40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23" w15:restartNumberingAfterBreak="0">
    <w:nsid w:val="3A396AF6"/>
    <w:multiLevelType w:val="hybridMultilevel"/>
    <w:tmpl w:val="CF1CD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4D163A"/>
    <w:multiLevelType w:val="hybridMultilevel"/>
    <w:tmpl w:val="B6D0F8E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90557C"/>
    <w:multiLevelType w:val="hybridMultilevel"/>
    <w:tmpl w:val="A3D8007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3F597DEF"/>
    <w:multiLevelType w:val="hybridMultilevel"/>
    <w:tmpl w:val="89A85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18D0A3D"/>
    <w:multiLevelType w:val="hybridMultilevel"/>
    <w:tmpl w:val="05865F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545AFF"/>
    <w:multiLevelType w:val="hybridMultilevel"/>
    <w:tmpl w:val="66EE1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F02BDF"/>
    <w:multiLevelType w:val="hybridMultilevel"/>
    <w:tmpl w:val="722EE2EA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0" w15:restartNumberingAfterBreak="0">
    <w:nsid w:val="435E3A90"/>
    <w:multiLevelType w:val="hybridMultilevel"/>
    <w:tmpl w:val="EB76CA26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 w15:restartNumberingAfterBreak="0">
    <w:nsid w:val="43606BB1"/>
    <w:multiLevelType w:val="hybridMultilevel"/>
    <w:tmpl w:val="32203EC4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8F5EA8"/>
    <w:multiLevelType w:val="hybridMultilevel"/>
    <w:tmpl w:val="38FA2950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46642BE4"/>
    <w:multiLevelType w:val="hybridMultilevel"/>
    <w:tmpl w:val="0592F15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 w15:restartNumberingAfterBreak="0">
    <w:nsid w:val="469036E0"/>
    <w:multiLevelType w:val="hybridMultilevel"/>
    <w:tmpl w:val="E9ECC6A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48AD6842"/>
    <w:multiLevelType w:val="hybridMultilevel"/>
    <w:tmpl w:val="D25A8630"/>
    <w:lvl w:ilvl="0" w:tplc="4009000B">
      <w:start w:val="1"/>
      <w:numFmt w:val="bullet"/>
      <w:lvlText w:val=""/>
      <w:lvlJc w:val="left"/>
      <w:pPr>
        <w:ind w:left="22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36" w15:restartNumberingAfterBreak="0">
    <w:nsid w:val="4CDE1E1F"/>
    <w:multiLevelType w:val="hybridMultilevel"/>
    <w:tmpl w:val="877C31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F437F9A"/>
    <w:multiLevelType w:val="hybridMultilevel"/>
    <w:tmpl w:val="E4DA2DE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1765907"/>
    <w:multiLevelType w:val="hybridMultilevel"/>
    <w:tmpl w:val="3E6871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24D1648"/>
    <w:multiLevelType w:val="hybridMultilevel"/>
    <w:tmpl w:val="EE966FF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563F6D8B"/>
    <w:multiLevelType w:val="hybridMultilevel"/>
    <w:tmpl w:val="85E054F6"/>
    <w:lvl w:ilvl="0" w:tplc="4009000B">
      <w:start w:val="1"/>
      <w:numFmt w:val="bullet"/>
      <w:lvlText w:val=""/>
      <w:lvlJc w:val="left"/>
      <w:pPr>
        <w:ind w:left="11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41" w15:restartNumberingAfterBreak="0">
    <w:nsid w:val="56AA733D"/>
    <w:multiLevelType w:val="hybridMultilevel"/>
    <w:tmpl w:val="7F9042E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73E1F2D"/>
    <w:multiLevelType w:val="hybridMultilevel"/>
    <w:tmpl w:val="6B6C76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BE0688C"/>
    <w:multiLevelType w:val="hybridMultilevel"/>
    <w:tmpl w:val="B93A7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561FA4"/>
    <w:multiLevelType w:val="hybridMultilevel"/>
    <w:tmpl w:val="16787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A62658"/>
    <w:multiLevelType w:val="hybridMultilevel"/>
    <w:tmpl w:val="8724F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C921D7"/>
    <w:multiLevelType w:val="hybridMultilevel"/>
    <w:tmpl w:val="F7F2CA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B1B35BF"/>
    <w:multiLevelType w:val="hybridMultilevel"/>
    <w:tmpl w:val="372AB150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8" w15:restartNumberingAfterBreak="0">
    <w:nsid w:val="6D517F68"/>
    <w:multiLevelType w:val="hybridMultilevel"/>
    <w:tmpl w:val="4024EE6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F9B4D5D"/>
    <w:multiLevelType w:val="hybridMultilevel"/>
    <w:tmpl w:val="7060911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3333630"/>
    <w:multiLevelType w:val="hybridMultilevel"/>
    <w:tmpl w:val="02605F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7DE5463"/>
    <w:multiLevelType w:val="hybridMultilevel"/>
    <w:tmpl w:val="41A6DB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93B24B9"/>
    <w:multiLevelType w:val="hybridMultilevel"/>
    <w:tmpl w:val="20361EF4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3" w15:restartNumberingAfterBreak="0">
    <w:nsid w:val="7A611E3B"/>
    <w:multiLevelType w:val="hybridMultilevel"/>
    <w:tmpl w:val="3326B6B4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CB5C31"/>
    <w:multiLevelType w:val="hybridMultilevel"/>
    <w:tmpl w:val="FC5C233C"/>
    <w:lvl w:ilvl="0" w:tplc="40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1"/>
  </w:num>
  <w:num w:numId="3">
    <w:abstractNumId w:val="42"/>
  </w:num>
  <w:num w:numId="4">
    <w:abstractNumId w:val="46"/>
  </w:num>
  <w:num w:numId="5">
    <w:abstractNumId w:val="34"/>
  </w:num>
  <w:num w:numId="6">
    <w:abstractNumId w:val="6"/>
  </w:num>
  <w:num w:numId="7">
    <w:abstractNumId w:val="1"/>
  </w:num>
  <w:num w:numId="8">
    <w:abstractNumId w:val="25"/>
  </w:num>
  <w:num w:numId="9">
    <w:abstractNumId w:val="39"/>
  </w:num>
  <w:num w:numId="10">
    <w:abstractNumId w:val="26"/>
  </w:num>
  <w:num w:numId="11">
    <w:abstractNumId w:val="15"/>
  </w:num>
  <w:num w:numId="12">
    <w:abstractNumId w:val="53"/>
  </w:num>
  <w:num w:numId="13">
    <w:abstractNumId w:val="31"/>
  </w:num>
  <w:num w:numId="14">
    <w:abstractNumId w:val="23"/>
  </w:num>
  <w:num w:numId="15">
    <w:abstractNumId w:val="48"/>
  </w:num>
  <w:num w:numId="16">
    <w:abstractNumId w:val="19"/>
  </w:num>
  <w:num w:numId="17">
    <w:abstractNumId w:val="47"/>
  </w:num>
  <w:num w:numId="18">
    <w:abstractNumId w:val="38"/>
  </w:num>
  <w:num w:numId="19">
    <w:abstractNumId w:val="50"/>
  </w:num>
  <w:num w:numId="20">
    <w:abstractNumId w:val="51"/>
  </w:num>
  <w:num w:numId="21">
    <w:abstractNumId w:val="29"/>
  </w:num>
  <w:num w:numId="22">
    <w:abstractNumId w:val="44"/>
  </w:num>
  <w:num w:numId="23">
    <w:abstractNumId w:val="52"/>
  </w:num>
  <w:num w:numId="24">
    <w:abstractNumId w:val="36"/>
  </w:num>
  <w:num w:numId="25">
    <w:abstractNumId w:val="8"/>
  </w:num>
  <w:num w:numId="26">
    <w:abstractNumId w:val="49"/>
  </w:num>
  <w:num w:numId="27">
    <w:abstractNumId w:val="3"/>
  </w:num>
  <w:num w:numId="28">
    <w:abstractNumId w:val="13"/>
  </w:num>
  <w:num w:numId="29">
    <w:abstractNumId w:val="4"/>
  </w:num>
  <w:num w:numId="30">
    <w:abstractNumId w:val="30"/>
  </w:num>
  <w:num w:numId="31">
    <w:abstractNumId w:val="22"/>
  </w:num>
  <w:num w:numId="32">
    <w:abstractNumId w:val="54"/>
  </w:num>
  <w:num w:numId="33">
    <w:abstractNumId w:val="18"/>
  </w:num>
  <w:num w:numId="34">
    <w:abstractNumId w:val="9"/>
  </w:num>
  <w:num w:numId="35">
    <w:abstractNumId w:val="12"/>
  </w:num>
  <w:num w:numId="36">
    <w:abstractNumId w:val="35"/>
  </w:num>
  <w:num w:numId="37">
    <w:abstractNumId w:val="24"/>
  </w:num>
  <w:num w:numId="38">
    <w:abstractNumId w:val="14"/>
  </w:num>
  <w:num w:numId="39">
    <w:abstractNumId w:val="11"/>
  </w:num>
  <w:num w:numId="40">
    <w:abstractNumId w:val="20"/>
  </w:num>
  <w:num w:numId="41">
    <w:abstractNumId w:val="37"/>
  </w:num>
  <w:num w:numId="42">
    <w:abstractNumId w:val="27"/>
  </w:num>
  <w:num w:numId="43">
    <w:abstractNumId w:val="16"/>
  </w:num>
  <w:num w:numId="44">
    <w:abstractNumId w:val="10"/>
  </w:num>
  <w:num w:numId="45">
    <w:abstractNumId w:val="33"/>
  </w:num>
  <w:num w:numId="46">
    <w:abstractNumId w:val="32"/>
  </w:num>
  <w:num w:numId="47">
    <w:abstractNumId w:val="21"/>
  </w:num>
  <w:num w:numId="48">
    <w:abstractNumId w:val="5"/>
  </w:num>
  <w:num w:numId="49">
    <w:abstractNumId w:val="43"/>
  </w:num>
  <w:num w:numId="50">
    <w:abstractNumId w:val="2"/>
  </w:num>
  <w:num w:numId="51">
    <w:abstractNumId w:val="17"/>
  </w:num>
  <w:num w:numId="52">
    <w:abstractNumId w:val="0"/>
  </w:num>
  <w:num w:numId="53">
    <w:abstractNumId w:val="7"/>
  </w:num>
  <w:num w:numId="54">
    <w:abstractNumId w:val="45"/>
  </w:num>
  <w:num w:numId="55">
    <w:abstractNumId w:val="40"/>
  </w:num>
  <w:numIdMacAtCleanup w:val="55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1A"/>
    <w:rsid w:val="000000B8"/>
    <w:rsid w:val="00044FF4"/>
    <w:rsid w:val="00045151"/>
    <w:rsid w:val="000B28FE"/>
    <w:rsid w:val="000D7A67"/>
    <w:rsid w:val="001353ED"/>
    <w:rsid w:val="00182D2C"/>
    <w:rsid w:val="002247C9"/>
    <w:rsid w:val="002A52A7"/>
    <w:rsid w:val="002D41E6"/>
    <w:rsid w:val="002E043E"/>
    <w:rsid w:val="002F4E74"/>
    <w:rsid w:val="00380708"/>
    <w:rsid w:val="00394F1A"/>
    <w:rsid w:val="003A0C96"/>
    <w:rsid w:val="003D6F8F"/>
    <w:rsid w:val="003E1066"/>
    <w:rsid w:val="003F2EF7"/>
    <w:rsid w:val="004077EF"/>
    <w:rsid w:val="004462E5"/>
    <w:rsid w:val="00451F27"/>
    <w:rsid w:val="00502E4D"/>
    <w:rsid w:val="0054039E"/>
    <w:rsid w:val="00560E71"/>
    <w:rsid w:val="005A74CA"/>
    <w:rsid w:val="005D6D7D"/>
    <w:rsid w:val="005E3506"/>
    <w:rsid w:val="00612692"/>
    <w:rsid w:val="00643412"/>
    <w:rsid w:val="00685691"/>
    <w:rsid w:val="006C5653"/>
    <w:rsid w:val="006E7C94"/>
    <w:rsid w:val="006F05DB"/>
    <w:rsid w:val="007078A5"/>
    <w:rsid w:val="007601E0"/>
    <w:rsid w:val="00781AB7"/>
    <w:rsid w:val="00787B79"/>
    <w:rsid w:val="00795AF7"/>
    <w:rsid w:val="007B4041"/>
    <w:rsid w:val="007D27A5"/>
    <w:rsid w:val="008172E4"/>
    <w:rsid w:val="00831C24"/>
    <w:rsid w:val="008415F9"/>
    <w:rsid w:val="008700B8"/>
    <w:rsid w:val="00877C24"/>
    <w:rsid w:val="008D4098"/>
    <w:rsid w:val="008F6978"/>
    <w:rsid w:val="0090577C"/>
    <w:rsid w:val="00951DA1"/>
    <w:rsid w:val="00985162"/>
    <w:rsid w:val="009A5F1F"/>
    <w:rsid w:val="009D0DD5"/>
    <w:rsid w:val="009E698D"/>
    <w:rsid w:val="00A06A4C"/>
    <w:rsid w:val="00A24C50"/>
    <w:rsid w:val="00A64F6F"/>
    <w:rsid w:val="00B07BD3"/>
    <w:rsid w:val="00B668B7"/>
    <w:rsid w:val="00B761AA"/>
    <w:rsid w:val="00BB0112"/>
    <w:rsid w:val="00BB45B7"/>
    <w:rsid w:val="00BD1EA9"/>
    <w:rsid w:val="00BF54AD"/>
    <w:rsid w:val="00C061F5"/>
    <w:rsid w:val="00C32716"/>
    <w:rsid w:val="00CA52DB"/>
    <w:rsid w:val="00CE1C52"/>
    <w:rsid w:val="00CE32EA"/>
    <w:rsid w:val="00D2539E"/>
    <w:rsid w:val="00D37471"/>
    <w:rsid w:val="00D7298B"/>
    <w:rsid w:val="00E17597"/>
    <w:rsid w:val="00EA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C575"/>
  <w15:chartTrackingRefBased/>
  <w15:docId w15:val="{8E8FFA9B-542E-4301-8B5C-5F0EA82E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39E"/>
    <w:pPr>
      <w:ind w:left="720"/>
      <w:contextualSpacing/>
    </w:pPr>
  </w:style>
  <w:style w:type="paragraph" w:styleId="NoSpacing">
    <w:name w:val="No Spacing"/>
    <w:uiPriority w:val="1"/>
    <w:qFormat/>
    <w:rsid w:val="003807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0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708"/>
  </w:style>
  <w:style w:type="paragraph" w:styleId="Footer">
    <w:name w:val="footer"/>
    <w:basedOn w:val="Normal"/>
    <w:link w:val="FooterChar"/>
    <w:uiPriority w:val="99"/>
    <w:unhideWhenUsed/>
    <w:rsid w:val="00380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708"/>
  </w:style>
  <w:style w:type="paragraph" w:styleId="BalloonText">
    <w:name w:val="Balloon Text"/>
    <w:basedOn w:val="Normal"/>
    <w:link w:val="BalloonTextChar"/>
    <w:uiPriority w:val="99"/>
    <w:semiHidden/>
    <w:unhideWhenUsed/>
    <w:rsid w:val="00870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0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570E8-93DA-4B07-95FF-16605B86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600</Words>
  <Characters>3350</Characters>
  <Application>Microsoft Office Word</Application>
  <DocSecurity>0</DocSecurity>
  <Lines>115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2023-08-10T10:27:00Z</dcterms:created>
  <dcterms:modified xsi:type="dcterms:W3CDTF">2023-08-10T10:27:00Z</dcterms:modified>
</cp:coreProperties>
</file>